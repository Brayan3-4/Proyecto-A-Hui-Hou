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7A20C" w14:textId="5FA60ACB" w:rsidR="002E2C46" w:rsidRPr="00227489" w:rsidRDefault="002E2C46" w:rsidP="13F4CEF3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3FB3D556">
        <w:rPr>
          <w:rFonts w:ascii="Times New Roman" w:eastAsia="Times New Roman" w:hAnsi="Times New Roman" w:cs="Times New Roman"/>
          <w:b/>
          <w:bCs/>
        </w:rPr>
        <w:t>Proyecto: A Hui Hou</w:t>
      </w:r>
    </w:p>
    <w:p w14:paraId="0C10823A" w14:textId="77777777" w:rsidR="002E2C46" w:rsidRPr="00227489" w:rsidRDefault="002E2C46" w:rsidP="13F4CEF3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706092B4" w14:textId="77777777" w:rsidR="002E2C46" w:rsidRPr="00227489" w:rsidRDefault="002E2C46" w:rsidP="13F4CEF3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43E906F7" w14:textId="77777777" w:rsidR="002E2C46" w:rsidRPr="00227489" w:rsidRDefault="002E2C46" w:rsidP="13F4CEF3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5DBD0A12" w14:textId="77777777" w:rsidR="002E2C46" w:rsidRDefault="002E2C46" w:rsidP="13F4CEF3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3838344C" w14:textId="77777777" w:rsidR="002E2C46" w:rsidRPr="00227489" w:rsidRDefault="002E2C46" w:rsidP="13F4CEF3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5F3B26B1" w14:textId="77777777" w:rsidR="002E2C46" w:rsidRPr="00227489" w:rsidRDefault="002E2C46" w:rsidP="13F4CEF3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411DA91D" w14:textId="000B8E12" w:rsidR="002E2C46" w:rsidRPr="00227489" w:rsidRDefault="002E2C46" w:rsidP="13F4CEF3">
      <w:pPr>
        <w:jc w:val="center"/>
        <w:rPr>
          <w:rFonts w:ascii="Times New Roman" w:eastAsia="Times New Roman" w:hAnsi="Times New Roman" w:cs="Times New Roman"/>
          <w:b/>
          <w:bCs/>
        </w:rPr>
      </w:pPr>
      <w:del w:id="0" w:author="Microsoft Word" w:date="2025-09-05T23:50:00Z" w16du:dateUtc="2025-09-06T04:50:00Z">
        <w:r w:rsidRPr="76F1BB64">
          <w:rPr>
            <w:rFonts w:ascii="Times New Roman" w:eastAsia="Times New Roman" w:hAnsi="Times New Roman" w:cs="Times New Roman"/>
            <w:b/>
            <w:bCs/>
          </w:rPr>
          <w:delText>Alumnas</w:delText>
        </w:r>
      </w:del>
      <w:ins w:id="1" w:author="Microsoft Word" w:date="2025-09-05T23:50:00Z" w16du:dateUtc="2025-09-06T04:50:00Z">
        <w:r w:rsidRPr="13F4CEF3">
          <w:rPr>
            <w:rFonts w:ascii="Times New Roman" w:eastAsia="Times New Roman" w:hAnsi="Times New Roman" w:cs="Times New Roman"/>
            <w:b/>
            <w:bCs/>
          </w:rPr>
          <w:t>Alumna</w:t>
        </w:r>
      </w:ins>
      <w:r w:rsidRPr="13F4CEF3">
        <w:rPr>
          <w:rFonts w:ascii="Times New Roman" w:eastAsia="Times New Roman" w:hAnsi="Times New Roman" w:cs="Times New Roman"/>
          <w:b/>
          <w:bCs/>
        </w:rPr>
        <w:t>: Laura Gabriela Balcazar Cardozo</w:t>
      </w:r>
    </w:p>
    <w:p w14:paraId="29EDA649" w14:textId="77777777" w:rsidR="002E2C46" w:rsidRPr="00227489" w:rsidRDefault="002E2C46" w:rsidP="13F4CEF3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1D1115D0" w14:textId="77777777" w:rsidR="002E2C46" w:rsidRDefault="002E2C46" w:rsidP="13F4CEF3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337E977E" w14:textId="77777777" w:rsidR="002E2C46" w:rsidRDefault="002E2C46" w:rsidP="13F4CEF3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13A98A40" w14:textId="77777777" w:rsidR="002E2C46" w:rsidRPr="00227489" w:rsidRDefault="002E2C46" w:rsidP="13F4CEF3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1A8688D4" w14:textId="77777777" w:rsidR="002E2C46" w:rsidRPr="00227489" w:rsidRDefault="002E2C46" w:rsidP="13F4CEF3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363BEE81" w14:textId="77777777" w:rsidR="002E2C46" w:rsidRPr="00227489" w:rsidRDefault="002E2C46" w:rsidP="13F4CEF3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34399B43" w14:textId="1A13D9D8" w:rsidR="002E2C46" w:rsidRPr="00227489" w:rsidRDefault="002E2C46" w:rsidP="13F4CEF3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13F4CEF3">
        <w:rPr>
          <w:rFonts w:ascii="Times New Roman" w:eastAsia="Times New Roman" w:hAnsi="Times New Roman" w:cs="Times New Roman"/>
          <w:b/>
          <w:bCs/>
        </w:rPr>
        <w:t>Docente: Rodrigo Castro Caicedo</w:t>
      </w:r>
    </w:p>
    <w:p w14:paraId="21062F5C" w14:textId="77777777" w:rsidR="002E2C46" w:rsidRPr="00227489" w:rsidRDefault="002E2C46" w:rsidP="13F4CEF3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0553A3FB" w14:textId="77777777" w:rsidR="002E2C46" w:rsidRPr="00227489" w:rsidRDefault="002E2C46" w:rsidP="13F4CEF3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74C69990" w14:textId="77777777" w:rsidR="002E2C46" w:rsidRDefault="002E2C46" w:rsidP="13F4CEF3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301D6DAE" w14:textId="77777777" w:rsidR="002E2C46" w:rsidRPr="00227489" w:rsidRDefault="002E2C46" w:rsidP="13F4CEF3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01FE3129" w14:textId="77777777" w:rsidR="002E2C46" w:rsidRDefault="002E2C46" w:rsidP="13F4CEF3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0FB0B183" w14:textId="77777777" w:rsidR="002E2C46" w:rsidRPr="00227489" w:rsidRDefault="002E2C46" w:rsidP="13F4CEF3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0896AA3D" w14:textId="77777777" w:rsidR="002E2C46" w:rsidRPr="00227489" w:rsidRDefault="002E2C46" w:rsidP="13F4CEF3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69AAC2A5" w14:textId="6A297544" w:rsidR="005C76E5" w:rsidRDefault="002E2C46" w:rsidP="13F4CEF3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13F4CEF3">
        <w:rPr>
          <w:rFonts w:ascii="Times New Roman" w:eastAsia="Times New Roman" w:hAnsi="Times New Roman" w:cs="Times New Roman"/>
          <w:b/>
          <w:bCs/>
        </w:rPr>
        <w:t>Universidad Libre</w:t>
      </w:r>
      <w:r>
        <w:br/>
      </w:r>
      <w:r w:rsidRPr="13F4CEF3">
        <w:rPr>
          <w:rFonts w:ascii="Times New Roman" w:eastAsia="Times New Roman" w:hAnsi="Times New Roman" w:cs="Times New Roman"/>
          <w:b/>
          <w:bCs/>
        </w:rPr>
        <w:t>Facultad de Ingeniería</w:t>
      </w:r>
      <w:r>
        <w:br/>
      </w:r>
      <w:proofErr w:type="spellStart"/>
      <w:r w:rsidRPr="13F4CEF3">
        <w:rPr>
          <w:rFonts w:ascii="Times New Roman" w:eastAsia="Times New Roman" w:hAnsi="Times New Roman" w:cs="Times New Roman"/>
          <w:b/>
          <w:bCs/>
        </w:rPr>
        <w:t>Ingeniería</w:t>
      </w:r>
      <w:proofErr w:type="spellEnd"/>
      <w:r w:rsidRPr="13F4CEF3">
        <w:rPr>
          <w:rFonts w:ascii="Times New Roman" w:eastAsia="Times New Roman" w:hAnsi="Times New Roman" w:cs="Times New Roman"/>
          <w:b/>
          <w:bCs/>
        </w:rPr>
        <w:t xml:space="preserve"> de Sistemas</w:t>
      </w:r>
      <w:r>
        <w:br/>
      </w:r>
      <w:r w:rsidRPr="13F4CEF3">
        <w:rPr>
          <w:rFonts w:ascii="Times New Roman" w:eastAsia="Times New Roman" w:hAnsi="Times New Roman" w:cs="Times New Roman"/>
          <w:b/>
          <w:bCs/>
        </w:rPr>
        <w:t>Ingeniería de Software II</w:t>
      </w:r>
      <w:r>
        <w:br/>
      </w:r>
      <w:r w:rsidRPr="13F4CEF3">
        <w:rPr>
          <w:rFonts w:ascii="Times New Roman" w:eastAsia="Times New Roman" w:hAnsi="Times New Roman" w:cs="Times New Roman"/>
          <w:b/>
          <w:bCs/>
        </w:rPr>
        <w:t>5 semestre</w:t>
      </w:r>
      <w:r>
        <w:br/>
      </w:r>
      <w:r w:rsidRPr="13F4CEF3">
        <w:rPr>
          <w:rFonts w:ascii="Times New Roman" w:eastAsia="Times New Roman" w:hAnsi="Times New Roman" w:cs="Times New Roman"/>
          <w:b/>
          <w:bCs/>
        </w:rPr>
        <w:t>Corte 1</w:t>
      </w:r>
      <w:r>
        <w:br/>
      </w:r>
      <w:r w:rsidRPr="13F4CEF3">
        <w:rPr>
          <w:rFonts w:ascii="Times New Roman" w:eastAsia="Times New Roman" w:hAnsi="Times New Roman" w:cs="Times New Roman"/>
          <w:b/>
          <w:bCs/>
        </w:rPr>
        <w:t>2025-2</w:t>
      </w:r>
    </w:p>
    <w:p w14:paraId="1337625A" w14:textId="77777777" w:rsidR="002E2C46" w:rsidRPr="002E2C46" w:rsidRDefault="002E2C46" w:rsidP="13F4CEF3">
      <w:pPr>
        <w:rPr>
          <w:rFonts w:ascii="Times New Roman" w:eastAsia="Times New Roman" w:hAnsi="Times New Roman" w:cs="Times New Roman"/>
          <w:b/>
          <w:bCs/>
        </w:rPr>
      </w:pPr>
      <w:r w:rsidRPr="13F4CEF3">
        <w:rPr>
          <w:rFonts w:ascii="Times New Roman" w:eastAsia="Times New Roman" w:hAnsi="Times New Roman" w:cs="Times New Roman"/>
          <w:b/>
          <w:bCs/>
        </w:rPr>
        <w:lastRenderedPageBreak/>
        <w:t>Introducción:</w:t>
      </w:r>
    </w:p>
    <w:p w14:paraId="4EC4D09D" w14:textId="77777777" w:rsidR="002E2C46" w:rsidRPr="002E2C46" w:rsidRDefault="002E2C46" w:rsidP="13F4CEF3">
      <w:pPr>
        <w:rPr>
          <w:rFonts w:ascii="Times New Roman" w:eastAsia="Times New Roman" w:hAnsi="Times New Roman" w:cs="Times New Roman"/>
        </w:rPr>
      </w:pPr>
      <w:r w:rsidRPr="13F4CEF3">
        <w:rPr>
          <w:rFonts w:ascii="Times New Roman" w:eastAsia="Times New Roman" w:hAnsi="Times New Roman" w:cs="Times New Roman"/>
        </w:rPr>
        <w:t>El sector minorista de alimentos, en particular el de frutos secos y productos saludables, se enfrenta a un reto común: la gestión manual de inventarios, ventas y pedidos. Este proceso suele generar errores, pérdida de tiempo y dificultades en el control del negocio. En el caso de la tienda A Hui Hou, actualmente se utilizan cuadernos para el registro de inventario y WhatsApp Business para los pedidos, lo que limita la eficiencia y el crecimiento.</w:t>
      </w:r>
      <w:r>
        <w:br/>
      </w:r>
      <w:r w:rsidRPr="13F4CEF3">
        <w:rPr>
          <w:rFonts w:ascii="Times New Roman" w:eastAsia="Times New Roman" w:hAnsi="Times New Roman" w:cs="Times New Roman"/>
        </w:rPr>
        <w:t>El presente proyecto busca transformar este modelo de operación mediante el diseño y desarrollo de una solución digital que permita centralizar y automatizar los procesos, mejorando la productividad y ofreciendo un servicio más ágil a los clientes.</w:t>
      </w:r>
      <w:r>
        <w:br/>
      </w:r>
    </w:p>
    <w:p w14:paraId="6F840088" w14:textId="77777777" w:rsidR="002E2C46" w:rsidRPr="002E2C46" w:rsidRDefault="002E2C46" w:rsidP="13F4CEF3">
      <w:pPr>
        <w:rPr>
          <w:rFonts w:ascii="Times New Roman" w:eastAsia="Times New Roman" w:hAnsi="Times New Roman" w:cs="Times New Roman"/>
          <w:b/>
          <w:bCs/>
        </w:rPr>
      </w:pPr>
      <w:r w:rsidRPr="13F4CEF3">
        <w:rPr>
          <w:rFonts w:ascii="Times New Roman" w:eastAsia="Times New Roman" w:hAnsi="Times New Roman" w:cs="Times New Roman"/>
          <w:b/>
          <w:bCs/>
        </w:rPr>
        <w:t>Idea Principal</w:t>
      </w:r>
    </w:p>
    <w:p w14:paraId="0BD7C71B" w14:textId="3B54241C" w:rsidR="002E2C46" w:rsidRPr="002E2C46" w:rsidRDefault="002E2C46" w:rsidP="13F4CEF3">
      <w:pPr>
        <w:rPr>
          <w:rFonts w:ascii="Times New Roman" w:eastAsia="Times New Roman" w:hAnsi="Times New Roman" w:cs="Times New Roman"/>
        </w:rPr>
      </w:pPr>
      <w:r w:rsidRPr="13F4CEF3">
        <w:rPr>
          <w:rFonts w:ascii="Times New Roman" w:eastAsia="Times New Roman" w:hAnsi="Times New Roman" w:cs="Times New Roman"/>
        </w:rPr>
        <w:t>Diseñar y desarrollar una aplicación multiplataforma que gestioné de forma digital el inventario, las ventas y los pedidos a domicilio de A Hui Hou, facilitando tanto la administración interna del negocio como la experiencia del cliente.</w:t>
      </w:r>
    </w:p>
    <w:p w14:paraId="3E6994EB" w14:textId="35877D93" w:rsidR="2DA54B62" w:rsidRDefault="2DA54B62" w:rsidP="13F4CEF3">
      <w:pPr>
        <w:rPr>
          <w:rFonts w:ascii="Times New Roman" w:eastAsia="Times New Roman" w:hAnsi="Times New Roman" w:cs="Times New Roman"/>
        </w:rPr>
      </w:pPr>
    </w:p>
    <w:p w14:paraId="6FFE0D6E" w14:textId="77777777" w:rsidR="002E2C46" w:rsidRPr="002E2C46" w:rsidRDefault="002E2C46" w:rsidP="13F4CEF3">
      <w:pPr>
        <w:rPr>
          <w:rFonts w:ascii="Times New Roman" w:eastAsia="Times New Roman" w:hAnsi="Times New Roman" w:cs="Times New Roman"/>
          <w:b/>
          <w:bCs/>
        </w:rPr>
      </w:pPr>
      <w:r w:rsidRPr="13F4CEF3">
        <w:rPr>
          <w:rFonts w:ascii="Times New Roman" w:eastAsia="Times New Roman" w:hAnsi="Times New Roman" w:cs="Times New Roman"/>
          <w:b/>
          <w:bCs/>
        </w:rPr>
        <w:t>Objetivo General</w:t>
      </w:r>
    </w:p>
    <w:p w14:paraId="00561EC4" w14:textId="28DF7015" w:rsidR="002E2C46" w:rsidRPr="002E2C46" w:rsidRDefault="002E2C46" w:rsidP="13F4CEF3">
      <w:pPr>
        <w:rPr>
          <w:rFonts w:ascii="Times New Roman" w:eastAsia="Times New Roman" w:hAnsi="Times New Roman" w:cs="Times New Roman"/>
        </w:rPr>
      </w:pPr>
      <w:r w:rsidRPr="13F4CEF3">
        <w:rPr>
          <w:rFonts w:ascii="Times New Roman" w:eastAsia="Times New Roman" w:hAnsi="Times New Roman" w:cs="Times New Roman"/>
        </w:rPr>
        <w:t xml:space="preserve">Desarrollar una solución digital integral que permita a </w:t>
      </w:r>
      <w:proofErr w:type="spellStart"/>
      <w:r w:rsidRPr="13F4CEF3">
        <w:rPr>
          <w:rFonts w:ascii="Times New Roman" w:eastAsia="Times New Roman" w:hAnsi="Times New Roman" w:cs="Times New Roman"/>
        </w:rPr>
        <w:t>A</w:t>
      </w:r>
      <w:proofErr w:type="spellEnd"/>
      <w:r w:rsidRPr="13F4CEF3">
        <w:rPr>
          <w:rFonts w:ascii="Times New Roman" w:eastAsia="Times New Roman" w:hAnsi="Times New Roman" w:cs="Times New Roman"/>
        </w:rPr>
        <w:t xml:space="preserve"> Hui Hou gestionar de forma eficiente sus procesos de inventario</w:t>
      </w:r>
      <w:r w:rsidR="00AE72DB" w:rsidRPr="13F4CEF3">
        <w:rPr>
          <w:rFonts w:ascii="Times New Roman" w:eastAsia="Times New Roman" w:hAnsi="Times New Roman" w:cs="Times New Roman"/>
        </w:rPr>
        <w:t xml:space="preserve"> y</w:t>
      </w:r>
      <w:r w:rsidRPr="13F4CEF3">
        <w:rPr>
          <w:rFonts w:ascii="Times New Roman" w:eastAsia="Times New Roman" w:hAnsi="Times New Roman" w:cs="Times New Roman"/>
        </w:rPr>
        <w:t xml:space="preserve"> ventas, reduciendo errores manuales, optimizando recursos y mejorando la atención al cliente.</w:t>
      </w:r>
    </w:p>
    <w:p w14:paraId="02E6E49A" w14:textId="77777777" w:rsidR="002E2C46" w:rsidRPr="002E2C46" w:rsidRDefault="002E2C46" w:rsidP="13F4CEF3">
      <w:pPr>
        <w:rPr>
          <w:rFonts w:ascii="Times New Roman" w:eastAsia="Times New Roman" w:hAnsi="Times New Roman" w:cs="Times New Roman"/>
        </w:rPr>
      </w:pPr>
    </w:p>
    <w:p w14:paraId="6EDC9F8B" w14:textId="77777777" w:rsidR="002E2C46" w:rsidRPr="002E2C46" w:rsidRDefault="002E2C46" w:rsidP="13F4CEF3">
      <w:pPr>
        <w:rPr>
          <w:rFonts w:ascii="Times New Roman" w:eastAsia="Times New Roman" w:hAnsi="Times New Roman" w:cs="Times New Roman"/>
          <w:b/>
          <w:bCs/>
        </w:rPr>
      </w:pPr>
      <w:r w:rsidRPr="13F4CEF3">
        <w:rPr>
          <w:rFonts w:ascii="Times New Roman" w:eastAsia="Times New Roman" w:hAnsi="Times New Roman" w:cs="Times New Roman"/>
          <w:b/>
          <w:bCs/>
        </w:rPr>
        <w:t>Objetivos Específicos</w:t>
      </w:r>
    </w:p>
    <w:p w14:paraId="20E1772C" w14:textId="75C4B897" w:rsidR="002E2C46" w:rsidRPr="002E2C46" w:rsidRDefault="002E2C46" w:rsidP="13F4CEF3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13F4CEF3">
        <w:rPr>
          <w:rFonts w:ascii="Times New Roman" w:eastAsia="Times New Roman" w:hAnsi="Times New Roman" w:cs="Times New Roman"/>
        </w:rPr>
        <w:t>Analizar los procesos actuales de gestión en A Hui Hou para identificar oportunidades de mejora.</w:t>
      </w:r>
    </w:p>
    <w:p w14:paraId="04A584F7" w14:textId="1E6A7E10" w:rsidR="002E2C46" w:rsidRPr="002E2C46" w:rsidRDefault="002E2C46" w:rsidP="13F4CEF3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13F4CEF3">
        <w:rPr>
          <w:rFonts w:ascii="Times New Roman" w:eastAsia="Times New Roman" w:hAnsi="Times New Roman" w:cs="Times New Roman"/>
        </w:rPr>
        <w:t>Diseñar una base de datos estructurada que permita el control eficiente de productos</w:t>
      </w:r>
      <w:r w:rsidR="00567932" w:rsidRPr="13F4CEF3">
        <w:rPr>
          <w:rFonts w:ascii="Times New Roman" w:eastAsia="Times New Roman" w:hAnsi="Times New Roman" w:cs="Times New Roman"/>
        </w:rPr>
        <w:t xml:space="preserve"> y</w:t>
      </w:r>
      <w:r w:rsidRPr="13F4CEF3">
        <w:rPr>
          <w:rFonts w:ascii="Times New Roman" w:eastAsia="Times New Roman" w:hAnsi="Times New Roman" w:cs="Times New Roman"/>
        </w:rPr>
        <w:t xml:space="preserve"> ventas.</w:t>
      </w:r>
    </w:p>
    <w:p w14:paraId="5CEAB120" w14:textId="77777777" w:rsidR="002E2C46" w:rsidRPr="002E2C46" w:rsidRDefault="002E2C46" w:rsidP="13F4CEF3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13F4CEF3">
        <w:rPr>
          <w:rFonts w:ascii="Times New Roman" w:eastAsia="Times New Roman" w:hAnsi="Times New Roman" w:cs="Times New Roman"/>
        </w:rPr>
        <w:t>Implementar un módulo de inventario con actualización automática.</w:t>
      </w:r>
    </w:p>
    <w:p w14:paraId="19BFBBA8" w14:textId="77777777" w:rsidR="002E2C46" w:rsidRPr="002E2C46" w:rsidRDefault="002E2C46" w:rsidP="13F4CEF3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13F4CEF3">
        <w:rPr>
          <w:rFonts w:ascii="Times New Roman" w:eastAsia="Times New Roman" w:hAnsi="Times New Roman" w:cs="Times New Roman"/>
        </w:rPr>
        <w:t>Diseñar una interfaz sencilla, accesible y multiplataforma.</w:t>
      </w:r>
    </w:p>
    <w:p w14:paraId="065883FB" w14:textId="77777777" w:rsidR="00B736CB" w:rsidRDefault="00B736CB" w:rsidP="13F4CEF3">
      <w:pPr>
        <w:rPr>
          <w:rFonts w:ascii="Times New Roman" w:eastAsia="Times New Roman" w:hAnsi="Times New Roman" w:cs="Times New Roman"/>
        </w:rPr>
      </w:pPr>
    </w:p>
    <w:p w14:paraId="4079D68A" w14:textId="77777777" w:rsidR="00AE72DB" w:rsidRDefault="00AE72DB" w:rsidP="13F4CEF3">
      <w:pPr>
        <w:rPr>
          <w:rFonts w:ascii="Times New Roman" w:eastAsia="Times New Roman" w:hAnsi="Times New Roman" w:cs="Times New Roman"/>
          <w:b/>
          <w:bCs/>
        </w:rPr>
      </w:pPr>
      <w:r w:rsidRPr="13F4CEF3">
        <w:rPr>
          <w:rFonts w:ascii="Times New Roman" w:eastAsia="Times New Roman" w:hAnsi="Times New Roman" w:cs="Times New Roman"/>
          <w:b/>
          <w:bCs/>
        </w:rPr>
        <w:br w:type="page"/>
      </w:r>
    </w:p>
    <w:p w14:paraId="21C16473" w14:textId="5924BB9F" w:rsidR="002E2C46" w:rsidRDefault="00803F46" w:rsidP="13F4CEF3">
      <w:pPr>
        <w:rPr>
          <w:rFonts w:ascii="Times New Roman" w:eastAsia="Times New Roman" w:hAnsi="Times New Roman" w:cs="Times New Roman"/>
          <w:b/>
          <w:bCs/>
        </w:rPr>
      </w:pPr>
      <w:r w:rsidRPr="13F4CEF3">
        <w:rPr>
          <w:rFonts w:ascii="Times New Roman" w:eastAsia="Times New Roman" w:hAnsi="Times New Roman" w:cs="Times New Roman"/>
          <w:b/>
          <w:bCs/>
        </w:rPr>
        <w:lastRenderedPageBreak/>
        <w:t>Requisitos funcionales</w:t>
      </w:r>
    </w:p>
    <w:p w14:paraId="56AB1DE0" w14:textId="5D2AFB99" w:rsidR="00803F46" w:rsidRDefault="0038605E" w:rsidP="13F4CEF3">
      <w:pPr>
        <w:rPr>
          <w:rFonts w:ascii="Times New Roman" w:eastAsia="Times New Roman" w:hAnsi="Times New Roman" w:cs="Times New Roman"/>
          <w:b/>
          <w:bCs/>
        </w:rPr>
      </w:pPr>
      <w:r w:rsidRPr="13F4CEF3">
        <w:rPr>
          <w:rFonts w:ascii="Times New Roman" w:eastAsia="Times New Roman" w:hAnsi="Times New Roman" w:cs="Times New Roman"/>
          <w:b/>
          <w:bCs/>
        </w:rPr>
        <w:t xml:space="preserve">Tenemos los principales </w:t>
      </w:r>
      <w:r w:rsidR="00C70D85" w:rsidRPr="13F4CEF3">
        <w:rPr>
          <w:rFonts w:ascii="Times New Roman" w:eastAsia="Times New Roman" w:hAnsi="Times New Roman" w:cs="Times New Roman"/>
          <w:b/>
          <w:bCs/>
        </w:rPr>
        <w:t>requisitos los</w:t>
      </w:r>
      <w:r w:rsidRPr="13F4CEF3">
        <w:rPr>
          <w:rFonts w:ascii="Times New Roman" w:eastAsia="Times New Roman" w:hAnsi="Times New Roman" w:cs="Times New Roman"/>
          <w:b/>
          <w:bCs/>
        </w:rPr>
        <w:t xml:space="preserve"> cuales son:</w:t>
      </w:r>
    </w:p>
    <w:tbl>
      <w:tblPr>
        <w:tblpPr w:leftFromText="141" w:rightFromText="141" w:vertAnchor="text" w:horzAnchor="margin" w:tblpY="2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EF5CD7" w14:paraId="7F876354" w14:textId="77777777" w:rsidTr="34D90720">
        <w:tc>
          <w:tcPr>
            <w:tcW w:w="4414" w:type="dxa"/>
          </w:tcPr>
          <w:p w14:paraId="08EBD78C" w14:textId="45456A85" w:rsidR="00EF5CD7" w:rsidRDefault="0A234A30" w:rsidP="13F4CEF3">
            <w:pPr>
              <w:pStyle w:val="NormalWeb"/>
              <w:rPr>
                <w:b/>
                <w:bCs/>
              </w:rPr>
            </w:pPr>
            <w:r w:rsidRPr="13F4CEF3">
              <w:rPr>
                <w:b/>
                <w:bCs/>
              </w:rPr>
              <w:t>U</w:t>
            </w:r>
            <w:r w:rsidR="19573DB4" w:rsidRPr="13F4CEF3">
              <w:rPr>
                <w:b/>
                <w:bCs/>
              </w:rPr>
              <w:t>suarios y roles</w:t>
            </w:r>
          </w:p>
        </w:tc>
        <w:tc>
          <w:tcPr>
            <w:tcW w:w="4414" w:type="dxa"/>
          </w:tcPr>
          <w:p w14:paraId="5AB8C6B6" w14:textId="77777777" w:rsidR="00EF5CD7" w:rsidRDefault="19573DB4" w:rsidP="13F4CEF3">
            <w:pPr>
              <w:pStyle w:val="NormalWeb"/>
              <w:numPr>
                <w:ilvl w:val="0"/>
                <w:numId w:val="4"/>
              </w:numPr>
            </w:pPr>
            <w:r w:rsidRPr="13F4CEF3">
              <w:t>El sistema debe permitir el registro y autenticación de usuarios (administrador, empleados).</w:t>
            </w:r>
          </w:p>
          <w:p w14:paraId="7DAC1E70" w14:textId="77777777" w:rsidR="00EF5CD7" w:rsidRDefault="19573DB4" w:rsidP="13F4CEF3">
            <w:pPr>
              <w:pStyle w:val="NormalWeb"/>
              <w:numPr>
                <w:ilvl w:val="0"/>
                <w:numId w:val="4"/>
              </w:numPr>
            </w:pPr>
            <w:r w:rsidRPr="13F4CEF3">
              <w:t>El administrador debe poder gestionar los permisos y roles de cada usuario.</w:t>
            </w:r>
          </w:p>
          <w:p w14:paraId="4F18A539" w14:textId="77777777" w:rsidR="00EF5CD7" w:rsidRDefault="19573DB4" w:rsidP="13F4CEF3">
            <w:pPr>
              <w:pStyle w:val="NormalWeb"/>
              <w:numPr>
                <w:ilvl w:val="0"/>
                <w:numId w:val="4"/>
              </w:numPr>
            </w:pPr>
            <w:r w:rsidRPr="13F4CEF3">
              <w:t>El cliente debe poder registrarse con correo, número de teléfono o redes sociales.</w:t>
            </w:r>
          </w:p>
        </w:tc>
      </w:tr>
      <w:tr w:rsidR="00EF5CD7" w14:paraId="1B76CDF3" w14:textId="77777777" w:rsidTr="34D90720">
        <w:trPr>
          <w:trHeight w:val="2138"/>
        </w:trPr>
        <w:tc>
          <w:tcPr>
            <w:tcW w:w="4414" w:type="dxa"/>
          </w:tcPr>
          <w:p w14:paraId="07FA95BD" w14:textId="603DB284" w:rsidR="00EF5CD7" w:rsidRDefault="0A234A30" w:rsidP="13F4CEF3">
            <w:pPr>
              <w:pStyle w:val="NormalWeb"/>
              <w:rPr>
                <w:b/>
                <w:bCs/>
              </w:rPr>
            </w:pPr>
            <w:r w:rsidRPr="13F4CEF3">
              <w:rPr>
                <w:b/>
                <w:bCs/>
              </w:rPr>
              <w:t>I</w:t>
            </w:r>
            <w:r w:rsidR="19573DB4" w:rsidRPr="13F4CEF3">
              <w:rPr>
                <w:b/>
                <w:bCs/>
              </w:rPr>
              <w:t>nventario</w:t>
            </w:r>
          </w:p>
        </w:tc>
        <w:tc>
          <w:tcPr>
            <w:tcW w:w="4414" w:type="dxa"/>
          </w:tcPr>
          <w:p w14:paraId="334F2FD4" w14:textId="77777777" w:rsidR="00EF5CD7" w:rsidRDefault="19573DB4" w:rsidP="13F4CEF3">
            <w:pPr>
              <w:pStyle w:val="NormalWeb"/>
              <w:numPr>
                <w:ilvl w:val="0"/>
                <w:numId w:val="2"/>
              </w:numPr>
            </w:pPr>
            <w:r w:rsidRPr="13F4CEF3">
              <w:t>El sistema debe permitir registrar productos con nombre, categoría, precio, stock y fecha de caducidad.</w:t>
            </w:r>
          </w:p>
          <w:p w14:paraId="7FEAAC62" w14:textId="77777777" w:rsidR="00EF5CD7" w:rsidRDefault="19573DB4" w:rsidP="13F4CEF3">
            <w:pPr>
              <w:pStyle w:val="NormalWeb"/>
              <w:numPr>
                <w:ilvl w:val="0"/>
                <w:numId w:val="2"/>
              </w:numPr>
            </w:pPr>
            <w:r w:rsidRPr="13F4CEF3">
              <w:t>El administrador debe poder cargar y modificar productos de forma masiva (ejemplo: archivo Excel/CSV)</w:t>
            </w:r>
          </w:p>
          <w:p w14:paraId="68E419AB" w14:textId="77777777" w:rsidR="00EF5CD7" w:rsidRDefault="00EF5CD7" w:rsidP="13F4CEF3">
            <w:pPr>
              <w:pStyle w:val="NormalWeb"/>
            </w:pPr>
          </w:p>
          <w:p w14:paraId="11B9AEE2" w14:textId="77777777" w:rsidR="00EF5CD7" w:rsidRDefault="00EF5CD7" w:rsidP="13F4CEF3">
            <w:pPr>
              <w:pStyle w:val="NormalWeb"/>
            </w:pPr>
          </w:p>
        </w:tc>
      </w:tr>
      <w:tr w:rsidR="00EF5CD7" w14:paraId="32BD62BA" w14:textId="77777777" w:rsidTr="34D90720">
        <w:tc>
          <w:tcPr>
            <w:tcW w:w="4414" w:type="dxa"/>
          </w:tcPr>
          <w:p w14:paraId="37C79F72" w14:textId="71E0FF69" w:rsidR="00EF5CD7" w:rsidRDefault="19573DB4" w:rsidP="13F4CEF3">
            <w:pPr>
              <w:pStyle w:val="NormalWeb"/>
              <w:rPr>
                <w:b/>
                <w:bCs/>
              </w:rPr>
            </w:pPr>
            <w:r w:rsidRPr="13F4CEF3">
              <w:rPr>
                <w:b/>
                <w:bCs/>
              </w:rPr>
              <w:t xml:space="preserve"> ventas</w:t>
            </w:r>
          </w:p>
        </w:tc>
        <w:tc>
          <w:tcPr>
            <w:tcW w:w="4414" w:type="dxa"/>
          </w:tcPr>
          <w:p w14:paraId="008699DF" w14:textId="77777777" w:rsidR="00EF5CD7" w:rsidRDefault="19573DB4" w:rsidP="13F4CEF3">
            <w:pPr>
              <w:pStyle w:val="NormalWeb"/>
              <w:numPr>
                <w:ilvl w:val="0"/>
                <w:numId w:val="7"/>
              </w:numPr>
            </w:pPr>
            <w:r w:rsidRPr="13F4CEF3">
              <w:t>El sistema debe registrar cada venta realizada en la tienda física y en línea.</w:t>
            </w:r>
          </w:p>
          <w:p w14:paraId="003CACCA" w14:textId="65C1A9CE" w:rsidR="00EF5CD7" w:rsidRDefault="19573DB4" w:rsidP="13F4CEF3">
            <w:pPr>
              <w:pStyle w:val="NormalWeb"/>
              <w:numPr>
                <w:ilvl w:val="0"/>
                <w:numId w:val="7"/>
              </w:numPr>
            </w:pPr>
            <w:r w:rsidRPr="13F4CEF3">
              <w:t>El sistema debe permitir la consulta de ventas por rango de fechas, producto o cliente.</w:t>
            </w:r>
          </w:p>
        </w:tc>
      </w:tr>
      <w:tr w:rsidR="00EF5CD7" w14:paraId="34961333" w14:textId="77777777" w:rsidTr="34D90720">
        <w:trPr>
          <w:trHeight w:val="2095"/>
        </w:trPr>
        <w:tc>
          <w:tcPr>
            <w:tcW w:w="4414" w:type="dxa"/>
          </w:tcPr>
          <w:p w14:paraId="61490E04" w14:textId="41BB497E" w:rsidR="00EF5CD7" w:rsidRDefault="19573DB4" w:rsidP="13F4CEF3">
            <w:pPr>
              <w:pStyle w:val="NormalWeb"/>
              <w:rPr>
                <w:b/>
                <w:bCs/>
              </w:rPr>
            </w:pPr>
            <w:r w:rsidRPr="13F4CEF3">
              <w:rPr>
                <w:b/>
                <w:bCs/>
              </w:rPr>
              <w:t>clientes</w:t>
            </w:r>
          </w:p>
        </w:tc>
        <w:tc>
          <w:tcPr>
            <w:tcW w:w="4414" w:type="dxa"/>
          </w:tcPr>
          <w:p w14:paraId="2FB4F044" w14:textId="77777777" w:rsidR="00EF5CD7" w:rsidRDefault="19573DB4" w:rsidP="13F4CEF3">
            <w:pPr>
              <w:pStyle w:val="NormalWeb"/>
              <w:numPr>
                <w:ilvl w:val="0"/>
                <w:numId w:val="5"/>
              </w:numPr>
            </w:pPr>
            <w:r w:rsidRPr="13F4CEF3">
              <w:t>El sistema debe registrar la información básica de cada cliente (nombre, teléfono, correo, historial de compras)</w:t>
            </w:r>
          </w:p>
          <w:p w14:paraId="4AAB9C40" w14:textId="0FD84EF8" w:rsidR="00EF5CD7" w:rsidRDefault="19573DB4" w:rsidP="13F4CEF3">
            <w:pPr>
              <w:pStyle w:val="NormalWeb"/>
              <w:numPr>
                <w:ilvl w:val="0"/>
                <w:numId w:val="5"/>
              </w:numPr>
            </w:pPr>
            <w:r w:rsidRPr="13F4CEF3">
              <w:t>El cliente debe poder acceder a su historial de pedidos</w:t>
            </w:r>
            <w:r w:rsidR="5458EEC0" w:rsidRPr="13F4CEF3">
              <w:t xml:space="preserve"> y otro tipo de información</w:t>
            </w:r>
          </w:p>
        </w:tc>
      </w:tr>
      <w:tr w:rsidR="00EF5CD7" w14:paraId="7E716A5B" w14:textId="77777777" w:rsidTr="34D90720">
        <w:tc>
          <w:tcPr>
            <w:tcW w:w="4414" w:type="dxa"/>
          </w:tcPr>
          <w:p w14:paraId="7C6B5E18" w14:textId="429CFD97" w:rsidR="00EF5CD7" w:rsidRDefault="19573DB4" w:rsidP="13F4CEF3">
            <w:pPr>
              <w:pStyle w:val="NormalWeb"/>
              <w:rPr>
                <w:b/>
                <w:bCs/>
              </w:rPr>
            </w:pPr>
            <w:r w:rsidRPr="13F4CEF3">
              <w:rPr>
                <w:b/>
                <w:bCs/>
              </w:rPr>
              <w:t>Reportes y estadísticas</w:t>
            </w:r>
          </w:p>
        </w:tc>
        <w:tc>
          <w:tcPr>
            <w:tcW w:w="4414" w:type="dxa"/>
          </w:tcPr>
          <w:p w14:paraId="3E05C55E" w14:textId="59E41D6F" w:rsidR="00435415" w:rsidRDefault="5458EEC0" w:rsidP="13F4CEF3">
            <w:pPr>
              <w:pStyle w:val="NormalWeb"/>
              <w:numPr>
                <w:ilvl w:val="0"/>
                <w:numId w:val="3"/>
              </w:numPr>
            </w:pPr>
            <w:r w:rsidRPr="13F4CEF3">
              <w:t>El sistema debe generar reportes de ventas, inventarios y pedidos en formatos descargables (PDF/Excel)</w:t>
            </w:r>
          </w:p>
        </w:tc>
      </w:tr>
      <w:tr w:rsidR="00EF5CD7" w14:paraId="07395617" w14:textId="77777777" w:rsidTr="34D90720">
        <w:trPr>
          <w:trHeight w:val="697"/>
        </w:trPr>
        <w:tc>
          <w:tcPr>
            <w:tcW w:w="4414" w:type="dxa"/>
          </w:tcPr>
          <w:p w14:paraId="0A4656F7" w14:textId="35E2932F" w:rsidR="00EF5CD7" w:rsidRDefault="19573DB4" w:rsidP="13F4CEF3">
            <w:pPr>
              <w:pStyle w:val="NormalWeb"/>
              <w:rPr>
                <w:b/>
                <w:bCs/>
              </w:rPr>
            </w:pPr>
            <w:r w:rsidRPr="13F4CEF3">
              <w:rPr>
                <w:b/>
                <w:bCs/>
              </w:rPr>
              <w:lastRenderedPageBreak/>
              <w:t>Administración general</w:t>
            </w:r>
          </w:p>
        </w:tc>
        <w:tc>
          <w:tcPr>
            <w:tcW w:w="4414" w:type="dxa"/>
          </w:tcPr>
          <w:p w14:paraId="7710D47E" w14:textId="0B155A0E" w:rsidR="00435415" w:rsidRDefault="5458EEC0" w:rsidP="13F4CEF3">
            <w:pPr>
              <w:pStyle w:val="NormalWeb"/>
              <w:numPr>
                <w:ilvl w:val="0"/>
                <w:numId w:val="3"/>
              </w:numPr>
            </w:pPr>
            <w:r w:rsidRPr="13F4CEF3">
              <w:t>El sistema debe permitir configurar parámetros básicos (horarios de entrega, métodos de pago, impuestos).</w:t>
            </w:r>
          </w:p>
          <w:p w14:paraId="4782FD39" w14:textId="5A4D1CF3" w:rsidR="00435415" w:rsidRDefault="5458EEC0" w:rsidP="13F4CEF3">
            <w:pPr>
              <w:pStyle w:val="NormalWeb"/>
              <w:numPr>
                <w:ilvl w:val="0"/>
                <w:numId w:val="3"/>
              </w:numPr>
            </w:pPr>
            <w:r w:rsidRPr="13F4CEF3">
              <w:t>El sistema debe registrar logs de actividades de los usuarios (ventas, modificaciones de inventario, creación de pedidos).</w:t>
            </w:r>
          </w:p>
        </w:tc>
      </w:tr>
    </w:tbl>
    <w:p w14:paraId="0A172B83" w14:textId="7D8F91F9" w:rsidR="34D90720" w:rsidRDefault="34D90720" w:rsidP="34D90720">
      <w:pPr>
        <w:rPr>
          <w:rFonts w:ascii="Times New Roman" w:eastAsia="Times New Roman" w:hAnsi="Times New Roman" w:cs="Times New Roman"/>
          <w:b/>
          <w:bCs/>
        </w:rPr>
      </w:pPr>
    </w:p>
    <w:p w14:paraId="2BD18F93" w14:textId="11FA40B1" w:rsidR="00F51E8E" w:rsidRDefault="336156C1" w:rsidP="13F4CEF3">
      <w:pPr>
        <w:rPr>
          <w:rFonts w:ascii="Times New Roman" w:eastAsia="Times New Roman" w:hAnsi="Times New Roman" w:cs="Times New Roman"/>
          <w:b/>
          <w:bCs/>
        </w:rPr>
      </w:pPr>
      <w:r w:rsidRPr="13F4CEF3">
        <w:rPr>
          <w:rFonts w:ascii="Times New Roman" w:eastAsia="Times New Roman" w:hAnsi="Times New Roman" w:cs="Times New Roman"/>
          <w:b/>
          <w:bCs/>
        </w:rPr>
        <w:t>Casos de uso:</w:t>
      </w:r>
    </w:p>
    <w:p w14:paraId="6F44CE3C" w14:textId="282E1901" w:rsidR="00F51E8E" w:rsidRDefault="4087D50D" w:rsidP="13F4CEF3">
      <w:pPr>
        <w:rPr>
          <w:rFonts w:ascii="Times New Roman" w:eastAsia="Times New Roman" w:hAnsi="Times New Roman" w:cs="Times New Roman"/>
          <w:b/>
          <w:bCs/>
        </w:rPr>
      </w:pPr>
      <w:r w:rsidRPr="34D90720">
        <w:rPr>
          <w:rFonts w:ascii="Times New Roman" w:eastAsia="Times New Roman" w:hAnsi="Times New Roman" w:cs="Times New Roman"/>
          <w:b/>
          <w:bCs/>
        </w:rPr>
        <w:t>Clientes:</w:t>
      </w:r>
    </w:p>
    <w:p w14:paraId="7E899A03" w14:textId="10FC4EB8" w:rsidR="007054E9" w:rsidRDefault="1059C18A" w:rsidP="34D90720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51056FC8" wp14:editId="501D2F32">
            <wp:extent cx="5619750" cy="2333625"/>
            <wp:effectExtent l="0" t="0" r="0" b="0"/>
            <wp:docPr id="1173264775" name="drawing">
              <a:extLst xmlns:a="http://schemas.openxmlformats.org/drawingml/2006/main">
                <a:ext uri="{FF2B5EF4-FFF2-40B4-BE49-F238E27FC236}">
                  <a16:creationId xmlns:a16="http://schemas.microsoft.com/office/drawing/2014/main" id="{AB6CB24B-0604-48BC-9F02-5456616A826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26477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98446" w14:textId="77777777" w:rsidR="00F51E8E" w:rsidRDefault="00F51E8E" w:rsidP="13F4CEF3">
      <w:pPr>
        <w:rPr>
          <w:rFonts w:ascii="Times New Roman" w:eastAsia="Times New Roman" w:hAnsi="Times New Roman" w:cs="Times New Roman"/>
          <w:b/>
          <w:bCs/>
        </w:rPr>
      </w:pPr>
    </w:p>
    <w:p w14:paraId="5C12463B" w14:textId="5F3E5AA3" w:rsidR="00F51E8E" w:rsidRDefault="4087D50D" w:rsidP="13F4CEF3">
      <w:pPr>
        <w:rPr>
          <w:rFonts w:ascii="Times New Roman" w:eastAsia="Times New Roman" w:hAnsi="Times New Roman" w:cs="Times New Roman"/>
          <w:b/>
          <w:bCs/>
        </w:rPr>
      </w:pPr>
      <w:r w:rsidRPr="13F4CEF3">
        <w:rPr>
          <w:rFonts w:ascii="Times New Roman" w:eastAsia="Times New Roman" w:hAnsi="Times New Roman" w:cs="Times New Roman"/>
          <w:b/>
          <w:bCs/>
        </w:rPr>
        <w:t>Administrador</w:t>
      </w:r>
    </w:p>
    <w:p w14:paraId="484DF271" w14:textId="60DD08C1" w:rsidR="00803F46" w:rsidRDefault="01907DB4" w:rsidP="13F4CEF3">
      <w:pPr>
        <w:rPr>
          <w:rFonts w:ascii="Times New Roman" w:eastAsia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5626D130" wp14:editId="751F3010">
            <wp:extent cx="5086124" cy="2905125"/>
            <wp:effectExtent l="0" t="0" r="0" b="0"/>
            <wp:docPr id="1700577120" name="drawing">
              <a:extLst xmlns:a="http://schemas.openxmlformats.org/drawingml/2006/main">
                <a:ext uri="{FF2B5EF4-FFF2-40B4-BE49-F238E27FC236}">
                  <a16:creationId xmlns:a16="http://schemas.microsoft.com/office/drawing/2014/main" id="{71A62DC7-2721-4D02-9A3C-8112BD38F5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57712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124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EADDD" w14:textId="77777777" w:rsidR="007054E9" w:rsidRDefault="007054E9" w:rsidP="13F4CEF3">
      <w:pPr>
        <w:rPr>
          <w:rFonts w:ascii="Times New Roman" w:eastAsia="Times New Roman" w:hAnsi="Times New Roman" w:cs="Times New Roman"/>
          <w:b/>
          <w:bCs/>
        </w:rPr>
      </w:pPr>
    </w:p>
    <w:p w14:paraId="0C5CF7E3" w14:textId="4583D9B5" w:rsidR="45472AEC" w:rsidRDefault="45472AEC" w:rsidP="34D90720">
      <w:pPr>
        <w:rPr>
          <w:rFonts w:ascii="Times New Roman" w:eastAsia="Times New Roman" w:hAnsi="Times New Roman" w:cs="Times New Roman"/>
          <w:b/>
          <w:bCs/>
        </w:rPr>
      </w:pPr>
    </w:p>
    <w:p w14:paraId="18B20675" w14:textId="7207A589" w:rsidR="00F51E8E" w:rsidRDefault="4087D50D" w:rsidP="13F4CEF3">
      <w:pPr>
        <w:rPr>
          <w:rFonts w:ascii="Times New Roman" w:eastAsia="Times New Roman" w:hAnsi="Times New Roman" w:cs="Times New Roman"/>
          <w:b/>
          <w:bCs/>
        </w:rPr>
      </w:pPr>
      <w:r w:rsidRPr="13F4CEF3">
        <w:rPr>
          <w:rFonts w:ascii="Times New Roman" w:eastAsia="Times New Roman" w:hAnsi="Times New Roman" w:cs="Times New Roman"/>
          <w:b/>
          <w:bCs/>
        </w:rPr>
        <w:t>Reportes</w:t>
      </w:r>
    </w:p>
    <w:p w14:paraId="6C38E8BC" w14:textId="3F566E67" w:rsidR="007054E9" w:rsidRDefault="6741222C" w:rsidP="13F4CEF3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7DA4BA0A" wp14:editId="6A8FEF7B">
            <wp:extent cx="5619750" cy="1895475"/>
            <wp:effectExtent l="0" t="0" r="0" b="0"/>
            <wp:docPr id="1341947544" name="drawing">
              <a:extLst xmlns:a="http://schemas.openxmlformats.org/drawingml/2006/main">
                <a:ext uri="{FF2B5EF4-FFF2-40B4-BE49-F238E27FC236}">
                  <a16:creationId xmlns:a16="http://schemas.microsoft.com/office/drawing/2014/main" id="{7538320B-EBFA-4077-BB95-15F3B3A2174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94754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9A6D6" w14:textId="47262F94" w:rsidR="007054E9" w:rsidRDefault="00F51E8E" w:rsidP="13F4CEF3">
      <w:pPr>
        <w:rPr>
          <w:rFonts w:ascii="Times New Roman" w:eastAsia="Times New Roman" w:hAnsi="Times New Roman" w:cs="Times New Roman"/>
          <w:b/>
          <w:bCs/>
        </w:rPr>
      </w:pPr>
      <w:r w:rsidRPr="13F4CEF3">
        <w:rPr>
          <w:rFonts w:ascii="Times New Roman" w:eastAsia="Times New Roman" w:hAnsi="Times New Roman" w:cs="Times New Roman"/>
          <w:b/>
          <w:bCs/>
        </w:rPr>
        <w:t>Pedidos</w:t>
      </w:r>
    </w:p>
    <w:p w14:paraId="225CA7F0" w14:textId="77777777" w:rsidR="007054E9" w:rsidRDefault="007054E9" w:rsidP="13F4CEF3">
      <w:pPr>
        <w:rPr>
          <w:rFonts w:ascii="Times New Roman" w:eastAsia="Times New Roman" w:hAnsi="Times New Roman" w:cs="Times New Roman"/>
          <w:b/>
          <w:bCs/>
        </w:rPr>
      </w:pPr>
    </w:p>
    <w:p w14:paraId="32DD4C9E" w14:textId="3849779E" w:rsidR="007054E9" w:rsidRDefault="18731897" w:rsidP="13F4CEF3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1597AA93" wp14:editId="113B4628">
            <wp:extent cx="5619750" cy="942975"/>
            <wp:effectExtent l="0" t="0" r="0" b="0"/>
            <wp:docPr id="1251657604" name="drawing">
              <a:extLst xmlns:a="http://schemas.openxmlformats.org/drawingml/2006/main">
                <a:ext uri="{FF2B5EF4-FFF2-40B4-BE49-F238E27FC236}">
                  <a16:creationId xmlns:a16="http://schemas.microsoft.com/office/drawing/2014/main" id="{1974F0EB-C9C0-4F9B-AA49-A17D00A904C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65760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38995" w14:textId="761A23B3" w:rsidR="5414B025" w:rsidRDefault="5414B025" w:rsidP="13F4CEF3">
      <w:pPr>
        <w:rPr>
          <w:rFonts w:ascii="Times New Roman" w:eastAsia="Times New Roman" w:hAnsi="Times New Roman" w:cs="Times New Roman"/>
          <w:b/>
          <w:bCs/>
        </w:rPr>
      </w:pPr>
    </w:p>
    <w:p w14:paraId="3E7AFDDF" w14:textId="44175A2F" w:rsidR="5414B025" w:rsidRDefault="5414B025" w:rsidP="13F4CEF3">
      <w:pPr>
        <w:rPr>
          <w:rFonts w:ascii="Times New Roman" w:eastAsia="Times New Roman" w:hAnsi="Times New Roman" w:cs="Times New Roman"/>
          <w:b/>
          <w:bCs/>
        </w:rPr>
      </w:pPr>
    </w:p>
    <w:p w14:paraId="5C679E65" w14:textId="286A5A81" w:rsidR="5414B025" w:rsidRDefault="5414B025" w:rsidP="13F4CEF3">
      <w:pPr>
        <w:rPr>
          <w:rFonts w:ascii="Times New Roman" w:eastAsia="Times New Roman" w:hAnsi="Times New Roman" w:cs="Times New Roman"/>
          <w:b/>
          <w:bCs/>
        </w:rPr>
      </w:pPr>
    </w:p>
    <w:p w14:paraId="3CE2E29F" w14:textId="7E464AA5" w:rsidR="5915B324" w:rsidRDefault="5915B324" w:rsidP="13F4CEF3">
      <w:pPr>
        <w:rPr>
          <w:rFonts w:ascii="Times New Roman" w:eastAsia="Times New Roman" w:hAnsi="Times New Roman" w:cs="Times New Roman"/>
          <w:b/>
          <w:bCs/>
        </w:rPr>
      </w:pPr>
    </w:p>
    <w:p w14:paraId="6DC0D703" w14:textId="55AC9D66" w:rsidR="5414B025" w:rsidRDefault="5414B025" w:rsidP="13F4CEF3">
      <w:pPr>
        <w:rPr>
          <w:rFonts w:ascii="Times New Roman" w:eastAsia="Times New Roman" w:hAnsi="Times New Roman" w:cs="Times New Roman"/>
          <w:b/>
          <w:bCs/>
        </w:rPr>
      </w:pPr>
    </w:p>
    <w:p w14:paraId="65BD91F7" w14:textId="763A93A8" w:rsidR="5414B025" w:rsidRDefault="5414B025" w:rsidP="13F4CEF3">
      <w:pPr>
        <w:rPr>
          <w:rFonts w:ascii="Times New Roman" w:eastAsia="Times New Roman" w:hAnsi="Times New Roman" w:cs="Times New Roman"/>
          <w:b/>
          <w:bCs/>
        </w:rPr>
      </w:pPr>
    </w:p>
    <w:p w14:paraId="38DBBD9E" w14:textId="315D2140" w:rsidR="5414B025" w:rsidRDefault="5414B025" w:rsidP="13F4CEF3">
      <w:pPr>
        <w:rPr>
          <w:rFonts w:ascii="Times New Roman" w:eastAsia="Times New Roman" w:hAnsi="Times New Roman" w:cs="Times New Roman"/>
          <w:b/>
          <w:bCs/>
        </w:rPr>
      </w:pPr>
    </w:p>
    <w:p w14:paraId="01CF7D54" w14:textId="6199D491" w:rsidR="5414B025" w:rsidRDefault="5414B025" w:rsidP="13F4CEF3">
      <w:pPr>
        <w:rPr>
          <w:rFonts w:ascii="Times New Roman" w:eastAsia="Times New Roman" w:hAnsi="Times New Roman" w:cs="Times New Roman"/>
          <w:b/>
          <w:bCs/>
        </w:rPr>
      </w:pPr>
    </w:p>
    <w:p w14:paraId="77A5C997" w14:textId="6F2066F9" w:rsidR="5414B025" w:rsidRDefault="5414B025" w:rsidP="13F4CEF3">
      <w:pPr>
        <w:rPr>
          <w:rFonts w:ascii="Times New Roman" w:eastAsia="Times New Roman" w:hAnsi="Times New Roman" w:cs="Times New Roman"/>
          <w:b/>
          <w:bCs/>
        </w:rPr>
      </w:pPr>
    </w:p>
    <w:p w14:paraId="2E839371" w14:textId="13D37C57" w:rsidR="5414B025" w:rsidRDefault="5414B025" w:rsidP="13F4CEF3">
      <w:pPr>
        <w:rPr>
          <w:rFonts w:ascii="Times New Roman" w:eastAsia="Times New Roman" w:hAnsi="Times New Roman" w:cs="Times New Roman"/>
          <w:b/>
          <w:bCs/>
        </w:rPr>
      </w:pPr>
    </w:p>
    <w:p w14:paraId="29D39872" w14:textId="1C68770A" w:rsidR="5414B025" w:rsidRDefault="5414B025" w:rsidP="13F4CEF3">
      <w:pPr>
        <w:rPr>
          <w:rFonts w:ascii="Times New Roman" w:eastAsia="Times New Roman" w:hAnsi="Times New Roman" w:cs="Times New Roman"/>
          <w:b/>
          <w:bCs/>
        </w:rPr>
      </w:pPr>
    </w:p>
    <w:p w14:paraId="0D7C9869" w14:textId="14C08BF9" w:rsidR="5414B025" w:rsidRDefault="5414B025" w:rsidP="13F4CEF3">
      <w:pPr>
        <w:rPr>
          <w:rFonts w:ascii="Times New Roman" w:eastAsia="Times New Roman" w:hAnsi="Times New Roman" w:cs="Times New Roman"/>
          <w:b/>
          <w:bCs/>
        </w:rPr>
      </w:pPr>
    </w:p>
    <w:p w14:paraId="3F099F9F" w14:textId="21D1B6BD" w:rsidR="5414B025" w:rsidRDefault="5414B025" w:rsidP="13F4CEF3">
      <w:pPr>
        <w:rPr>
          <w:rFonts w:ascii="Times New Roman" w:eastAsia="Times New Roman" w:hAnsi="Times New Roman" w:cs="Times New Roman"/>
          <w:b/>
          <w:bCs/>
        </w:rPr>
      </w:pPr>
    </w:p>
    <w:p w14:paraId="6F70BFBD" w14:textId="07BF848E" w:rsidR="007054E9" w:rsidRDefault="002B549C" w:rsidP="13F4CEF3">
      <w:pPr>
        <w:rPr>
          <w:rFonts w:ascii="Times New Roman" w:eastAsia="Times New Roman" w:hAnsi="Times New Roman" w:cs="Times New Roman"/>
          <w:b/>
          <w:bCs/>
        </w:rPr>
      </w:pPr>
      <w:r w:rsidRPr="13F4CEF3">
        <w:rPr>
          <w:rFonts w:ascii="Times New Roman" w:eastAsia="Times New Roman" w:hAnsi="Times New Roman" w:cs="Times New Roman"/>
          <w:b/>
          <w:bCs/>
        </w:rPr>
        <w:t>Tabla</w:t>
      </w:r>
      <w:r w:rsidR="00C1363A" w:rsidRPr="13F4CEF3">
        <w:rPr>
          <w:rFonts w:ascii="Times New Roman" w:eastAsia="Times New Roman" w:hAnsi="Times New Roman" w:cs="Times New Roman"/>
          <w:b/>
          <w:bCs/>
        </w:rPr>
        <w:t>s de requerimientos</w:t>
      </w:r>
      <w:r w:rsidR="00BB40F6" w:rsidRPr="13F4CEF3">
        <w:rPr>
          <w:rFonts w:ascii="Times New Roman" w:eastAsia="Times New Roman" w:hAnsi="Times New Roman" w:cs="Times New Roman"/>
          <w:b/>
          <w:bCs/>
        </w:rPr>
        <w:t>:</w:t>
      </w:r>
    </w:p>
    <w:p w14:paraId="78819EB6" w14:textId="39D5A06C" w:rsidR="00BB40F6" w:rsidRDefault="00BB40F6" w:rsidP="13F4CEF3">
      <w:pPr>
        <w:rPr>
          <w:rFonts w:ascii="Times New Roman" w:eastAsia="Times New Roman" w:hAnsi="Times New Roman" w:cs="Times New Roman"/>
          <w:b/>
          <w:bCs/>
        </w:rPr>
      </w:pPr>
      <w:bookmarkStart w:id="2" w:name="_Hlk207880709"/>
      <w:r w:rsidRPr="13F4CEF3">
        <w:rPr>
          <w:rFonts w:ascii="Times New Roman" w:eastAsia="Times New Roman" w:hAnsi="Times New Roman" w:cs="Times New Roman"/>
          <w:b/>
          <w:bCs/>
        </w:rPr>
        <w:t>Requerimientos Funcionales:</w:t>
      </w: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3109"/>
        <w:gridCol w:w="5699"/>
      </w:tblGrid>
      <w:tr w:rsidR="00096710" w14:paraId="2C1B831C" w14:textId="77777777" w:rsidTr="13F4CEF3">
        <w:tc>
          <w:tcPr>
            <w:tcW w:w="3114" w:type="dxa"/>
          </w:tcPr>
          <w:bookmarkEnd w:id="2"/>
          <w:p w14:paraId="1A694877" w14:textId="34CD242A" w:rsidR="00096710" w:rsidRDefault="67E9E83D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 xml:space="preserve">Identificación del </w:t>
            </w:r>
            <w:r w:rsidR="1D458B6B" w:rsidRPr="13F4CEF3">
              <w:rPr>
                <w:rFonts w:ascii="Times New Roman" w:eastAsia="Times New Roman" w:hAnsi="Times New Roman" w:cs="Times New Roman"/>
                <w:b/>
                <w:bCs/>
              </w:rPr>
              <w:t>R</w:t>
            </w: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equerimiento</w:t>
            </w:r>
            <w:r w:rsidR="1D458B6B" w:rsidRPr="13F4CEF3">
              <w:rPr>
                <w:rFonts w:ascii="Times New Roman" w:eastAsia="Times New Roman" w:hAnsi="Times New Roman" w:cs="Times New Roman"/>
                <w:b/>
                <w:bCs/>
              </w:rPr>
              <w:t>:</w:t>
            </w:r>
          </w:p>
        </w:tc>
        <w:tc>
          <w:tcPr>
            <w:tcW w:w="5714" w:type="dxa"/>
          </w:tcPr>
          <w:p w14:paraId="540DAFBB" w14:textId="775022EA" w:rsidR="00096710" w:rsidRPr="00406C8C" w:rsidRDefault="254AE591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RF01</w:t>
            </w:r>
          </w:p>
        </w:tc>
      </w:tr>
      <w:tr w:rsidR="00096710" w14:paraId="548F75AB" w14:textId="77777777" w:rsidTr="13F4CEF3">
        <w:tc>
          <w:tcPr>
            <w:tcW w:w="3114" w:type="dxa"/>
          </w:tcPr>
          <w:p w14:paraId="36818B69" w14:textId="32AC6F42" w:rsidR="00096710" w:rsidRDefault="1D458B6B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Nombre del Requerimiento:</w:t>
            </w:r>
          </w:p>
        </w:tc>
        <w:tc>
          <w:tcPr>
            <w:tcW w:w="5714" w:type="dxa"/>
          </w:tcPr>
          <w:p w14:paraId="22CE0480" w14:textId="6A4077B8" w:rsidR="00096710" w:rsidRPr="00406C8C" w:rsidRDefault="5E475CE4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 xml:space="preserve">Registro y autenticación de </w:t>
            </w:r>
            <w:r w:rsidR="04FB6873" w:rsidRPr="13F4CEF3">
              <w:rPr>
                <w:rFonts w:ascii="Times New Roman" w:eastAsia="Times New Roman" w:hAnsi="Times New Roman" w:cs="Times New Roman"/>
              </w:rPr>
              <w:t>usuarios</w:t>
            </w:r>
          </w:p>
        </w:tc>
      </w:tr>
      <w:tr w:rsidR="00096710" w14:paraId="004BBF42" w14:textId="77777777" w:rsidTr="13F4CEF3">
        <w:tc>
          <w:tcPr>
            <w:tcW w:w="3114" w:type="dxa"/>
          </w:tcPr>
          <w:p w14:paraId="1EA212CA" w14:textId="2E9CECC3" w:rsidR="00096710" w:rsidRDefault="1D458B6B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Características:</w:t>
            </w:r>
          </w:p>
        </w:tc>
        <w:tc>
          <w:tcPr>
            <w:tcW w:w="5714" w:type="dxa"/>
          </w:tcPr>
          <w:p w14:paraId="4AB797EA" w14:textId="7672BC56" w:rsidR="00096710" w:rsidRPr="00406C8C" w:rsidRDefault="08F744E9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El sistema debe permitir la creación de cuentas para administrador, empleados y clientes</w:t>
            </w:r>
          </w:p>
        </w:tc>
      </w:tr>
      <w:tr w:rsidR="00096710" w14:paraId="25D91D75" w14:textId="77777777" w:rsidTr="13F4CEF3">
        <w:tc>
          <w:tcPr>
            <w:tcW w:w="3114" w:type="dxa"/>
          </w:tcPr>
          <w:p w14:paraId="74F4F2E2" w14:textId="4EC2CBF7" w:rsidR="00096710" w:rsidRDefault="1D458B6B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Descripci</w:t>
            </w:r>
            <w:r w:rsidR="02B5E21B" w:rsidRPr="13F4CEF3">
              <w:rPr>
                <w:rFonts w:ascii="Times New Roman" w:eastAsia="Times New Roman" w:hAnsi="Times New Roman" w:cs="Times New Roman"/>
                <w:b/>
                <w:bCs/>
              </w:rPr>
              <w:t>ó</w:t>
            </w: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n</w:t>
            </w:r>
            <w:r w:rsidR="3A139B13" w:rsidRPr="13F4CEF3">
              <w:rPr>
                <w:rFonts w:ascii="Times New Roman" w:eastAsia="Times New Roman" w:hAnsi="Times New Roman" w:cs="Times New Roman"/>
                <w:b/>
                <w:bCs/>
              </w:rPr>
              <w:t xml:space="preserve"> del Requerimiento:</w:t>
            </w:r>
          </w:p>
        </w:tc>
        <w:tc>
          <w:tcPr>
            <w:tcW w:w="5714" w:type="dxa"/>
          </w:tcPr>
          <w:p w14:paraId="7416B2DF" w14:textId="092BFD6A" w:rsidR="00096710" w:rsidRPr="00406C8C" w:rsidRDefault="372CF510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Los usuarios podrán registrarse con correo, número de teléfono o redes sociales. Los administradores podrán asignar roles y gestionar permisos.</w:t>
            </w:r>
          </w:p>
        </w:tc>
      </w:tr>
      <w:tr w:rsidR="00096710" w14:paraId="15637DDF" w14:textId="77777777" w:rsidTr="13F4CEF3">
        <w:tc>
          <w:tcPr>
            <w:tcW w:w="3114" w:type="dxa"/>
          </w:tcPr>
          <w:p w14:paraId="154BE281" w14:textId="7CA48658" w:rsidR="00096710" w:rsidRDefault="3A139B13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Observaciones:</w:t>
            </w:r>
          </w:p>
        </w:tc>
        <w:tc>
          <w:tcPr>
            <w:tcW w:w="5714" w:type="dxa"/>
          </w:tcPr>
          <w:p w14:paraId="1B3D2FE7" w14:textId="29C41933" w:rsidR="00096710" w:rsidRPr="00406C8C" w:rsidRDefault="3934099D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Se debe asegurar que la autenticación sea segura.</w:t>
            </w:r>
          </w:p>
        </w:tc>
      </w:tr>
      <w:tr w:rsidR="00096710" w14:paraId="44269E83" w14:textId="77777777" w:rsidTr="13F4CEF3">
        <w:tc>
          <w:tcPr>
            <w:tcW w:w="3114" w:type="dxa"/>
          </w:tcPr>
          <w:p w14:paraId="24E09C65" w14:textId="662F6A47" w:rsidR="00096710" w:rsidRDefault="4D1DE904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Prioridad del Requerimiento</w:t>
            </w:r>
          </w:p>
        </w:tc>
        <w:tc>
          <w:tcPr>
            <w:tcW w:w="5714" w:type="dxa"/>
          </w:tcPr>
          <w:p w14:paraId="57DC9400" w14:textId="6EE4B1A9" w:rsidR="00096710" w:rsidRPr="00406C8C" w:rsidRDefault="3934099D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Alta</w:t>
            </w:r>
          </w:p>
        </w:tc>
      </w:tr>
    </w:tbl>
    <w:p w14:paraId="479D46B7" w14:textId="77777777" w:rsidR="00A77774" w:rsidRDefault="00A77774" w:rsidP="13F4CEF3">
      <w:pPr>
        <w:rPr>
          <w:rFonts w:ascii="Times New Roman" w:eastAsia="Times New Roman" w:hAnsi="Times New Roman" w:cs="Times New Roman"/>
          <w:b/>
          <w:bCs/>
        </w:rPr>
      </w:pP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3109"/>
        <w:gridCol w:w="5699"/>
      </w:tblGrid>
      <w:tr w:rsidR="00BB40F6" w14:paraId="4FFBBDAC" w14:textId="77777777" w:rsidTr="13F4CEF3">
        <w:tc>
          <w:tcPr>
            <w:tcW w:w="3114" w:type="dxa"/>
          </w:tcPr>
          <w:p w14:paraId="7E3A7D97" w14:textId="77777777" w:rsidR="00BB40F6" w:rsidRDefault="00BB40F6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Identificación del Requerimiento:</w:t>
            </w:r>
          </w:p>
        </w:tc>
        <w:tc>
          <w:tcPr>
            <w:tcW w:w="5714" w:type="dxa"/>
          </w:tcPr>
          <w:p w14:paraId="24F11693" w14:textId="04A32E5C" w:rsidR="00BB40F6" w:rsidRPr="00406C8C" w:rsidRDefault="254AE591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RF02</w:t>
            </w:r>
          </w:p>
        </w:tc>
      </w:tr>
      <w:tr w:rsidR="00BB40F6" w14:paraId="4F0EACF9" w14:textId="77777777" w:rsidTr="13F4CEF3">
        <w:tc>
          <w:tcPr>
            <w:tcW w:w="3114" w:type="dxa"/>
          </w:tcPr>
          <w:p w14:paraId="07A85923" w14:textId="77777777" w:rsidR="00BB40F6" w:rsidRDefault="00BB40F6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Nombre del Requerimiento:</w:t>
            </w:r>
          </w:p>
        </w:tc>
        <w:tc>
          <w:tcPr>
            <w:tcW w:w="5714" w:type="dxa"/>
          </w:tcPr>
          <w:p w14:paraId="60704B89" w14:textId="7041B1C1" w:rsidR="00BB40F6" w:rsidRPr="00406C8C" w:rsidRDefault="729D8B2C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Gestión de roles y permisos</w:t>
            </w:r>
          </w:p>
        </w:tc>
      </w:tr>
      <w:tr w:rsidR="00BB40F6" w14:paraId="1FB3F01B" w14:textId="77777777" w:rsidTr="13F4CEF3">
        <w:tc>
          <w:tcPr>
            <w:tcW w:w="3114" w:type="dxa"/>
          </w:tcPr>
          <w:p w14:paraId="010E9D02" w14:textId="77777777" w:rsidR="00BB40F6" w:rsidRDefault="00BB40F6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Características:</w:t>
            </w:r>
          </w:p>
        </w:tc>
        <w:tc>
          <w:tcPr>
            <w:tcW w:w="5714" w:type="dxa"/>
          </w:tcPr>
          <w:p w14:paraId="28AA1352" w14:textId="6C9A14F1" w:rsidR="00BB40F6" w:rsidRPr="00406C8C" w:rsidRDefault="780C5860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Control diferenciado según tipo de usuario.</w:t>
            </w:r>
          </w:p>
        </w:tc>
      </w:tr>
      <w:tr w:rsidR="00BB40F6" w14:paraId="7B63CF37" w14:textId="77777777" w:rsidTr="13F4CEF3">
        <w:tc>
          <w:tcPr>
            <w:tcW w:w="3114" w:type="dxa"/>
          </w:tcPr>
          <w:p w14:paraId="550F0D71" w14:textId="77777777" w:rsidR="00BB40F6" w:rsidRDefault="00BB40F6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Descripción del Requerimiento:</w:t>
            </w:r>
          </w:p>
        </w:tc>
        <w:tc>
          <w:tcPr>
            <w:tcW w:w="5714" w:type="dxa"/>
          </w:tcPr>
          <w:p w14:paraId="3D839123" w14:textId="1ABA14F4" w:rsidR="00BB40F6" w:rsidRPr="00406C8C" w:rsidRDefault="45165648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El administrador debe poder definir los permisos de empleados y usuarios en el sistema.</w:t>
            </w:r>
          </w:p>
        </w:tc>
      </w:tr>
      <w:tr w:rsidR="00BB40F6" w14:paraId="56F85166" w14:textId="77777777" w:rsidTr="13F4CEF3">
        <w:tc>
          <w:tcPr>
            <w:tcW w:w="3114" w:type="dxa"/>
          </w:tcPr>
          <w:p w14:paraId="3F117993" w14:textId="77777777" w:rsidR="00BB40F6" w:rsidRDefault="00BB40F6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Observaciones:</w:t>
            </w:r>
          </w:p>
        </w:tc>
        <w:tc>
          <w:tcPr>
            <w:tcW w:w="5714" w:type="dxa"/>
          </w:tcPr>
          <w:p w14:paraId="1C71DB57" w14:textId="6F55A9D1" w:rsidR="00BB40F6" w:rsidRPr="00406C8C" w:rsidRDefault="14581C5B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Facilita el control y la seguridad.</w:t>
            </w:r>
          </w:p>
        </w:tc>
      </w:tr>
      <w:tr w:rsidR="00BB40F6" w14:paraId="1FF05E69" w14:textId="77777777" w:rsidTr="13F4CEF3">
        <w:tc>
          <w:tcPr>
            <w:tcW w:w="3114" w:type="dxa"/>
          </w:tcPr>
          <w:p w14:paraId="0F57AA1F" w14:textId="77777777" w:rsidR="00BB40F6" w:rsidRDefault="00BB40F6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Prioridad del Requerimiento</w:t>
            </w:r>
          </w:p>
        </w:tc>
        <w:tc>
          <w:tcPr>
            <w:tcW w:w="5714" w:type="dxa"/>
          </w:tcPr>
          <w:p w14:paraId="3126289A" w14:textId="6F991994" w:rsidR="00BB40F6" w:rsidRPr="00406C8C" w:rsidRDefault="14581C5B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Alta</w:t>
            </w:r>
          </w:p>
        </w:tc>
      </w:tr>
    </w:tbl>
    <w:p w14:paraId="54176862" w14:textId="4D1F8758" w:rsidR="007054E9" w:rsidRDefault="007054E9" w:rsidP="13F4CEF3">
      <w:pPr>
        <w:rPr>
          <w:rFonts w:ascii="Times New Roman" w:eastAsia="Times New Roman" w:hAnsi="Times New Roman" w:cs="Times New Roman"/>
          <w:b/>
          <w:bCs/>
        </w:rPr>
      </w:pPr>
    </w:p>
    <w:p w14:paraId="2FDD932A" w14:textId="04CD6988" w:rsidR="13F4CEF3" w:rsidRDefault="13F4CEF3" w:rsidP="13F4CEF3">
      <w:pPr>
        <w:rPr>
          <w:rFonts w:ascii="Times New Roman" w:eastAsia="Times New Roman" w:hAnsi="Times New Roman" w:cs="Times New Roman"/>
          <w:b/>
          <w:bCs/>
        </w:rPr>
      </w:pPr>
    </w:p>
    <w:p w14:paraId="564323D1" w14:textId="0B21BCD6" w:rsidR="34D90720" w:rsidRDefault="34D90720" w:rsidP="34D90720">
      <w:pPr>
        <w:rPr>
          <w:rFonts w:ascii="Times New Roman" w:eastAsia="Times New Roman" w:hAnsi="Times New Roman" w:cs="Times New Roman"/>
          <w:b/>
          <w:bCs/>
        </w:rPr>
      </w:pPr>
    </w:p>
    <w:p w14:paraId="2D62BD26" w14:textId="78892497" w:rsidR="34D90720" w:rsidRDefault="34D90720" w:rsidP="34D90720">
      <w:pPr>
        <w:rPr>
          <w:rFonts w:ascii="Times New Roman" w:eastAsia="Times New Roman" w:hAnsi="Times New Roman" w:cs="Times New Roman"/>
          <w:b/>
          <w:bCs/>
        </w:rPr>
      </w:pP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3109"/>
        <w:gridCol w:w="5699"/>
      </w:tblGrid>
      <w:tr w:rsidR="00BB40F6" w14:paraId="11C45F7F" w14:textId="77777777" w:rsidTr="13F4CEF3">
        <w:tc>
          <w:tcPr>
            <w:tcW w:w="3114" w:type="dxa"/>
          </w:tcPr>
          <w:p w14:paraId="21653A2D" w14:textId="77777777" w:rsidR="00BB40F6" w:rsidRDefault="00BB40F6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Identificación del Requerimiento:</w:t>
            </w:r>
          </w:p>
        </w:tc>
        <w:tc>
          <w:tcPr>
            <w:tcW w:w="5714" w:type="dxa"/>
          </w:tcPr>
          <w:p w14:paraId="43759AE7" w14:textId="4A9A2DAF" w:rsidR="00BB40F6" w:rsidRPr="00406C8C" w:rsidRDefault="254AE591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RF03</w:t>
            </w:r>
          </w:p>
        </w:tc>
      </w:tr>
      <w:tr w:rsidR="00BB40F6" w14:paraId="20B1F09D" w14:textId="77777777" w:rsidTr="13F4CEF3">
        <w:tc>
          <w:tcPr>
            <w:tcW w:w="3114" w:type="dxa"/>
          </w:tcPr>
          <w:p w14:paraId="35903ADE" w14:textId="77777777" w:rsidR="00BB40F6" w:rsidRDefault="00BB40F6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Nombre del Requerimiento:</w:t>
            </w:r>
          </w:p>
        </w:tc>
        <w:tc>
          <w:tcPr>
            <w:tcW w:w="5714" w:type="dxa"/>
          </w:tcPr>
          <w:p w14:paraId="792F252C" w14:textId="7847A967" w:rsidR="00BB40F6" w:rsidRPr="00406C8C" w:rsidRDefault="283BD7B2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Registro de productos (Inventario)</w:t>
            </w:r>
          </w:p>
        </w:tc>
      </w:tr>
      <w:tr w:rsidR="00BB40F6" w14:paraId="17E490EC" w14:textId="77777777" w:rsidTr="13F4CEF3">
        <w:tc>
          <w:tcPr>
            <w:tcW w:w="3114" w:type="dxa"/>
          </w:tcPr>
          <w:p w14:paraId="6568729A" w14:textId="77777777" w:rsidR="00BB40F6" w:rsidRDefault="00BB40F6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Características:</w:t>
            </w:r>
          </w:p>
        </w:tc>
        <w:tc>
          <w:tcPr>
            <w:tcW w:w="5714" w:type="dxa"/>
          </w:tcPr>
          <w:p w14:paraId="7301674B" w14:textId="526CA4D3" w:rsidR="00BB40F6" w:rsidRPr="00406C8C" w:rsidRDefault="163B310F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Ingreso de productos con nombre, categoría, precio y stock</w:t>
            </w:r>
          </w:p>
        </w:tc>
      </w:tr>
      <w:tr w:rsidR="00BB40F6" w14:paraId="0EB36812" w14:textId="77777777" w:rsidTr="13F4CEF3">
        <w:tc>
          <w:tcPr>
            <w:tcW w:w="3114" w:type="dxa"/>
          </w:tcPr>
          <w:p w14:paraId="36987E22" w14:textId="77777777" w:rsidR="00BB40F6" w:rsidRDefault="00BB40F6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Descripción del Requerimiento:</w:t>
            </w:r>
          </w:p>
        </w:tc>
        <w:tc>
          <w:tcPr>
            <w:tcW w:w="5714" w:type="dxa"/>
          </w:tcPr>
          <w:p w14:paraId="132BB45F" w14:textId="1C6CD2C6" w:rsidR="00BB40F6" w:rsidRPr="00406C8C" w:rsidRDefault="5F9D4A4B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El administrador podrá agregar, editar y eliminar productos.</w:t>
            </w:r>
          </w:p>
        </w:tc>
      </w:tr>
      <w:tr w:rsidR="00BB40F6" w14:paraId="42B67DE2" w14:textId="77777777" w:rsidTr="13F4CEF3">
        <w:tc>
          <w:tcPr>
            <w:tcW w:w="3114" w:type="dxa"/>
          </w:tcPr>
          <w:p w14:paraId="13AC3FED" w14:textId="77777777" w:rsidR="00BB40F6" w:rsidRDefault="00BB40F6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Observaciones:</w:t>
            </w:r>
          </w:p>
        </w:tc>
        <w:tc>
          <w:tcPr>
            <w:tcW w:w="5714" w:type="dxa"/>
          </w:tcPr>
          <w:p w14:paraId="521D2237" w14:textId="0388F396" w:rsidR="00645D3B" w:rsidRPr="00406C8C" w:rsidRDefault="03136223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Los productos deben actualizarse en tiempo real.</w:t>
            </w:r>
          </w:p>
        </w:tc>
      </w:tr>
      <w:tr w:rsidR="00BB40F6" w14:paraId="67BDF57F" w14:textId="77777777" w:rsidTr="13F4CEF3">
        <w:tc>
          <w:tcPr>
            <w:tcW w:w="3114" w:type="dxa"/>
          </w:tcPr>
          <w:p w14:paraId="6E082223" w14:textId="77777777" w:rsidR="00BB40F6" w:rsidRDefault="00BB40F6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Prioridad del Requerimiento</w:t>
            </w:r>
          </w:p>
        </w:tc>
        <w:tc>
          <w:tcPr>
            <w:tcW w:w="5714" w:type="dxa"/>
          </w:tcPr>
          <w:p w14:paraId="49128D27" w14:textId="38F6D3E0" w:rsidR="00BB40F6" w:rsidRPr="00406C8C" w:rsidRDefault="03136223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Alta</w:t>
            </w:r>
          </w:p>
        </w:tc>
      </w:tr>
    </w:tbl>
    <w:p w14:paraId="5EC4079F" w14:textId="77777777" w:rsidR="00BB40F6" w:rsidRDefault="00BB40F6" w:rsidP="13F4CEF3">
      <w:pPr>
        <w:rPr>
          <w:rFonts w:ascii="Times New Roman" w:eastAsia="Times New Roman" w:hAnsi="Times New Roman" w:cs="Times New Roman"/>
          <w:b/>
          <w:bCs/>
        </w:rPr>
      </w:pP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3109"/>
        <w:gridCol w:w="5699"/>
      </w:tblGrid>
      <w:tr w:rsidR="00645D3B" w14:paraId="39EB8062" w14:textId="77777777" w:rsidTr="13F4CEF3">
        <w:tc>
          <w:tcPr>
            <w:tcW w:w="3114" w:type="dxa"/>
          </w:tcPr>
          <w:p w14:paraId="5233D66B" w14:textId="77777777" w:rsidR="00645D3B" w:rsidRDefault="03136223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Identificación del Requerimiento:</w:t>
            </w:r>
          </w:p>
        </w:tc>
        <w:tc>
          <w:tcPr>
            <w:tcW w:w="5714" w:type="dxa"/>
          </w:tcPr>
          <w:p w14:paraId="29B5AE46" w14:textId="3E7B0DFC" w:rsidR="00645D3B" w:rsidRPr="00406C8C" w:rsidRDefault="03136223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RF04</w:t>
            </w:r>
          </w:p>
        </w:tc>
      </w:tr>
      <w:tr w:rsidR="00645D3B" w14:paraId="72BE0312" w14:textId="77777777" w:rsidTr="13F4CEF3">
        <w:tc>
          <w:tcPr>
            <w:tcW w:w="3114" w:type="dxa"/>
          </w:tcPr>
          <w:p w14:paraId="1AA8F7FC" w14:textId="77777777" w:rsidR="00645D3B" w:rsidRDefault="03136223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Nombre del Requerimiento:</w:t>
            </w:r>
          </w:p>
        </w:tc>
        <w:tc>
          <w:tcPr>
            <w:tcW w:w="5714" w:type="dxa"/>
          </w:tcPr>
          <w:p w14:paraId="5F3E43DB" w14:textId="6A99BD65" w:rsidR="00A16AF4" w:rsidRPr="00406C8C" w:rsidRDefault="040E225E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Registro de ventas</w:t>
            </w:r>
          </w:p>
        </w:tc>
      </w:tr>
      <w:tr w:rsidR="00645D3B" w14:paraId="6586A95C" w14:textId="77777777" w:rsidTr="13F4CEF3">
        <w:tc>
          <w:tcPr>
            <w:tcW w:w="3114" w:type="dxa"/>
          </w:tcPr>
          <w:p w14:paraId="7E88B38F" w14:textId="77777777" w:rsidR="00645D3B" w:rsidRDefault="03136223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Características:</w:t>
            </w:r>
          </w:p>
        </w:tc>
        <w:tc>
          <w:tcPr>
            <w:tcW w:w="5714" w:type="dxa"/>
          </w:tcPr>
          <w:p w14:paraId="5D5D760D" w14:textId="4067D5A2" w:rsidR="00645D3B" w:rsidRPr="00406C8C" w:rsidRDefault="2D1223AE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Almacenamiento de cada venta en tienda física y en línea.</w:t>
            </w:r>
          </w:p>
        </w:tc>
      </w:tr>
      <w:tr w:rsidR="00645D3B" w14:paraId="26FA0D3F" w14:textId="77777777" w:rsidTr="13F4CEF3">
        <w:tc>
          <w:tcPr>
            <w:tcW w:w="3114" w:type="dxa"/>
          </w:tcPr>
          <w:p w14:paraId="7A1C2A0D" w14:textId="77777777" w:rsidR="00645D3B" w:rsidRDefault="03136223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Descripción del Requerimiento:</w:t>
            </w:r>
          </w:p>
        </w:tc>
        <w:tc>
          <w:tcPr>
            <w:tcW w:w="5714" w:type="dxa"/>
          </w:tcPr>
          <w:p w14:paraId="258629B0" w14:textId="13514219" w:rsidR="00645D3B" w:rsidRPr="00406C8C" w:rsidRDefault="5F9C0F27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El sistema debe guardar información de fecha, cliente y productos vendidos.</w:t>
            </w:r>
          </w:p>
        </w:tc>
      </w:tr>
      <w:tr w:rsidR="00645D3B" w14:paraId="2F5EFE0A" w14:textId="77777777" w:rsidTr="13F4CEF3">
        <w:tc>
          <w:tcPr>
            <w:tcW w:w="3114" w:type="dxa"/>
          </w:tcPr>
          <w:p w14:paraId="61DAE83A" w14:textId="77777777" w:rsidR="00645D3B" w:rsidRDefault="03136223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Observaciones:</w:t>
            </w:r>
          </w:p>
        </w:tc>
        <w:tc>
          <w:tcPr>
            <w:tcW w:w="5714" w:type="dxa"/>
          </w:tcPr>
          <w:p w14:paraId="260BD7B5" w14:textId="31E9213B" w:rsidR="00645D3B" w:rsidRPr="00406C8C" w:rsidRDefault="13F5A272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Permitir integración futura con métodos de pago.</w:t>
            </w:r>
          </w:p>
        </w:tc>
      </w:tr>
      <w:tr w:rsidR="00645D3B" w14:paraId="43AD1589" w14:textId="77777777" w:rsidTr="13F4CEF3">
        <w:tc>
          <w:tcPr>
            <w:tcW w:w="3114" w:type="dxa"/>
          </w:tcPr>
          <w:p w14:paraId="6A44A3D1" w14:textId="77777777" w:rsidR="00645D3B" w:rsidRDefault="03136223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Prioridad del Requerimiento</w:t>
            </w:r>
          </w:p>
        </w:tc>
        <w:tc>
          <w:tcPr>
            <w:tcW w:w="5714" w:type="dxa"/>
          </w:tcPr>
          <w:p w14:paraId="664D6F20" w14:textId="62C620CB" w:rsidR="00645D3B" w:rsidRPr="00406C8C" w:rsidRDefault="13F5A272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Alta</w:t>
            </w:r>
          </w:p>
        </w:tc>
      </w:tr>
    </w:tbl>
    <w:p w14:paraId="7174C405" w14:textId="77777777" w:rsidR="007054E9" w:rsidRDefault="007054E9" w:rsidP="13F4CEF3">
      <w:pPr>
        <w:rPr>
          <w:rFonts w:ascii="Times New Roman" w:eastAsia="Times New Roman" w:hAnsi="Times New Roman" w:cs="Times New Roman"/>
          <w:b/>
          <w:bCs/>
        </w:rPr>
      </w:pPr>
    </w:p>
    <w:p w14:paraId="44B077F6" w14:textId="31961AF9" w:rsidR="13F4CEF3" w:rsidRDefault="13F4CEF3" w:rsidP="13F4CEF3">
      <w:pPr>
        <w:rPr>
          <w:rFonts w:ascii="Times New Roman" w:eastAsia="Times New Roman" w:hAnsi="Times New Roman" w:cs="Times New Roman"/>
          <w:b/>
          <w:bCs/>
        </w:rPr>
      </w:pPr>
    </w:p>
    <w:p w14:paraId="7733EC3D" w14:textId="42472A00" w:rsidR="13F4CEF3" w:rsidRDefault="13F4CEF3" w:rsidP="13F4CEF3">
      <w:pPr>
        <w:rPr>
          <w:rFonts w:ascii="Times New Roman" w:eastAsia="Times New Roman" w:hAnsi="Times New Roman" w:cs="Times New Roman"/>
          <w:b/>
          <w:bCs/>
        </w:rPr>
      </w:pPr>
    </w:p>
    <w:p w14:paraId="1AB3035D" w14:textId="1449CF4B" w:rsidR="13F4CEF3" w:rsidRDefault="13F4CEF3" w:rsidP="13F4CEF3">
      <w:pPr>
        <w:rPr>
          <w:rFonts w:ascii="Times New Roman" w:eastAsia="Times New Roman" w:hAnsi="Times New Roman" w:cs="Times New Roman"/>
          <w:b/>
          <w:bCs/>
        </w:rPr>
      </w:pPr>
    </w:p>
    <w:p w14:paraId="6403153B" w14:textId="7B1D389F" w:rsidR="13F4CEF3" w:rsidRDefault="13F4CEF3" w:rsidP="13F4CEF3">
      <w:pPr>
        <w:rPr>
          <w:rFonts w:ascii="Times New Roman" w:eastAsia="Times New Roman" w:hAnsi="Times New Roman" w:cs="Times New Roman"/>
          <w:b/>
          <w:bCs/>
        </w:rPr>
      </w:pPr>
    </w:p>
    <w:p w14:paraId="56FE4BEF" w14:textId="16CADB7E" w:rsidR="13F4CEF3" w:rsidRDefault="13F4CEF3" w:rsidP="13F4CEF3">
      <w:pPr>
        <w:rPr>
          <w:rFonts w:ascii="Times New Roman" w:eastAsia="Times New Roman" w:hAnsi="Times New Roman" w:cs="Times New Roman"/>
          <w:b/>
          <w:bCs/>
        </w:rPr>
      </w:pP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3109"/>
        <w:gridCol w:w="5699"/>
      </w:tblGrid>
      <w:tr w:rsidR="00DB4BAB" w14:paraId="0387B434" w14:textId="77777777" w:rsidTr="13F4CEF3">
        <w:tc>
          <w:tcPr>
            <w:tcW w:w="3114" w:type="dxa"/>
          </w:tcPr>
          <w:p w14:paraId="7414B98E" w14:textId="77777777" w:rsidR="00DB4BAB" w:rsidRDefault="13F5A272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Identificación del Requerimiento:</w:t>
            </w:r>
          </w:p>
        </w:tc>
        <w:tc>
          <w:tcPr>
            <w:tcW w:w="5714" w:type="dxa"/>
          </w:tcPr>
          <w:p w14:paraId="5A1F72E5" w14:textId="26BAFAD3" w:rsidR="00DB4BAB" w:rsidRPr="00406C8C" w:rsidRDefault="13F5A272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RF05</w:t>
            </w:r>
          </w:p>
        </w:tc>
      </w:tr>
      <w:tr w:rsidR="00DB4BAB" w14:paraId="65DBB91B" w14:textId="77777777" w:rsidTr="13F4CEF3">
        <w:tc>
          <w:tcPr>
            <w:tcW w:w="3114" w:type="dxa"/>
          </w:tcPr>
          <w:p w14:paraId="0818EFC8" w14:textId="77777777" w:rsidR="00DB4BAB" w:rsidRDefault="13F5A272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Nombre del Requerimiento:</w:t>
            </w:r>
          </w:p>
        </w:tc>
        <w:tc>
          <w:tcPr>
            <w:tcW w:w="5714" w:type="dxa"/>
          </w:tcPr>
          <w:p w14:paraId="3FB38AAC" w14:textId="5B65C83A" w:rsidR="00DB4BAB" w:rsidRPr="00406C8C" w:rsidRDefault="1F9A321B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Consulta de ventas</w:t>
            </w:r>
          </w:p>
        </w:tc>
      </w:tr>
      <w:tr w:rsidR="00DB4BAB" w14:paraId="7C075647" w14:textId="77777777" w:rsidTr="13F4CEF3">
        <w:tc>
          <w:tcPr>
            <w:tcW w:w="3114" w:type="dxa"/>
          </w:tcPr>
          <w:p w14:paraId="39592BBB" w14:textId="77777777" w:rsidR="00DB4BAB" w:rsidRDefault="13F5A272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Características:</w:t>
            </w:r>
          </w:p>
        </w:tc>
        <w:tc>
          <w:tcPr>
            <w:tcW w:w="5714" w:type="dxa"/>
          </w:tcPr>
          <w:p w14:paraId="2CEF867E" w14:textId="274C8274" w:rsidR="00DB4BAB" w:rsidRPr="00406C8C" w:rsidRDefault="3F144966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Filtros por rango de fechas, cliente y producto.</w:t>
            </w:r>
          </w:p>
        </w:tc>
      </w:tr>
      <w:tr w:rsidR="00DB4BAB" w14:paraId="22531F5B" w14:textId="77777777" w:rsidTr="13F4CEF3">
        <w:tc>
          <w:tcPr>
            <w:tcW w:w="3114" w:type="dxa"/>
          </w:tcPr>
          <w:p w14:paraId="4085DF13" w14:textId="77777777" w:rsidR="00DB4BAB" w:rsidRDefault="13F5A272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Descripción del Requerimiento:</w:t>
            </w:r>
          </w:p>
        </w:tc>
        <w:tc>
          <w:tcPr>
            <w:tcW w:w="5714" w:type="dxa"/>
          </w:tcPr>
          <w:p w14:paraId="6ACBAA5A" w14:textId="3311BD3C" w:rsidR="00DB4BAB" w:rsidRPr="00406C8C" w:rsidRDefault="18876C11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Los administradores podrán visualizar las ventas para análisis.</w:t>
            </w:r>
          </w:p>
        </w:tc>
      </w:tr>
      <w:tr w:rsidR="00DB4BAB" w14:paraId="1A901483" w14:textId="77777777" w:rsidTr="13F4CEF3">
        <w:tc>
          <w:tcPr>
            <w:tcW w:w="3114" w:type="dxa"/>
          </w:tcPr>
          <w:p w14:paraId="69E6A5D2" w14:textId="77777777" w:rsidR="00DB4BAB" w:rsidRDefault="13F5A272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Observaciones:</w:t>
            </w:r>
          </w:p>
        </w:tc>
        <w:tc>
          <w:tcPr>
            <w:tcW w:w="5714" w:type="dxa"/>
          </w:tcPr>
          <w:p w14:paraId="5074593B" w14:textId="7E0345DE" w:rsidR="00DB4BAB" w:rsidRPr="00406C8C" w:rsidRDefault="7A0AD095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Compatible con reportes en PDF/Excel.</w:t>
            </w:r>
          </w:p>
        </w:tc>
      </w:tr>
      <w:tr w:rsidR="00DB4BAB" w14:paraId="4639917E" w14:textId="77777777" w:rsidTr="13F4CEF3">
        <w:tc>
          <w:tcPr>
            <w:tcW w:w="3114" w:type="dxa"/>
          </w:tcPr>
          <w:p w14:paraId="246FA488" w14:textId="77777777" w:rsidR="00DB4BAB" w:rsidRDefault="13F5A272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Prioridad del Requerimiento</w:t>
            </w:r>
          </w:p>
        </w:tc>
        <w:tc>
          <w:tcPr>
            <w:tcW w:w="5714" w:type="dxa"/>
          </w:tcPr>
          <w:p w14:paraId="6A07BF0F" w14:textId="2FA2F2CD" w:rsidR="00DB4BAB" w:rsidRPr="00406C8C" w:rsidRDefault="47702E82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Media</w:t>
            </w:r>
          </w:p>
        </w:tc>
      </w:tr>
    </w:tbl>
    <w:p w14:paraId="0C2BCCF1" w14:textId="77777777" w:rsidR="00DB4BAB" w:rsidRDefault="00DB4BAB" w:rsidP="13F4CEF3">
      <w:pPr>
        <w:rPr>
          <w:rFonts w:ascii="Times New Roman" w:eastAsia="Times New Roman" w:hAnsi="Times New Roman" w:cs="Times New Roman"/>
          <w:b/>
          <w:bCs/>
        </w:rPr>
      </w:pP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3110"/>
        <w:gridCol w:w="5698"/>
      </w:tblGrid>
      <w:tr w:rsidR="00DB4BAB" w14:paraId="5EE7E066" w14:textId="77777777" w:rsidTr="13F4CEF3">
        <w:tc>
          <w:tcPr>
            <w:tcW w:w="3114" w:type="dxa"/>
          </w:tcPr>
          <w:p w14:paraId="44121851" w14:textId="77777777" w:rsidR="00DB4BAB" w:rsidRDefault="13F5A272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Identificación del Requerimiento:</w:t>
            </w:r>
          </w:p>
        </w:tc>
        <w:tc>
          <w:tcPr>
            <w:tcW w:w="5714" w:type="dxa"/>
          </w:tcPr>
          <w:p w14:paraId="053BB6FE" w14:textId="19495C18" w:rsidR="00DB4BAB" w:rsidRPr="00406C8C" w:rsidRDefault="13F5A272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RF0</w:t>
            </w:r>
            <w:r w:rsidR="47702E82" w:rsidRPr="13F4CEF3">
              <w:rPr>
                <w:rFonts w:ascii="Times New Roman" w:eastAsia="Times New Roman" w:hAnsi="Times New Roman" w:cs="Times New Roman"/>
              </w:rPr>
              <w:t>6</w:t>
            </w:r>
          </w:p>
        </w:tc>
      </w:tr>
      <w:tr w:rsidR="00DB4BAB" w14:paraId="2EF500B4" w14:textId="77777777" w:rsidTr="13F4CEF3">
        <w:tc>
          <w:tcPr>
            <w:tcW w:w="3114" w:type="dxa"/>
          </w:tcPr>
          <w:p w14:paraId="009896C1" w14:textId="77777777" w:rsidR="00DB4BAB" w:rsidRDefault="13F5A272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Nombre del Requerimiento:</w:t>
            </w:r>
          </w:p>
        </w:tc>
        <w:tc>
          <w:tcPr>
            <w:tcW w:w="5714" w:type="dxa"/>
          </w:tcPr>
          <w:p w14:paraId="78DC1A97" w14:textId="6CD1C835" w:rsidR="00DB4BAB" w:rsidRPr="00406C8C" w:rsidRDefault="1BCE166C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Registro de clientes</w:t>
            </w:r>
          </w:p>
        </w:tc>
      </w:tr>
      <w:tr w:rsidR="00DB4BAB" w14:paraId="4F8A4460" w14:textId="77777777" w:rsidTr="13F4CEF3">
        <w:tc>
          <w:tcPr>
            <w:tcW w:w="3114" w:type="dxa"/>
          </w:tcPr>
          <w:p w14:paraId="0828C359" w14:textId="77777777" w:rsidR="00DB4BAB" w:rsidRDefault="13F5A272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Características:</w:t>
            </w:r>
          </w:p>
        </w:tc>
        <w:tc>
          <w:tcPr>
            <w:tcW w:w="5714" w:type="dxa"/>
          </w:tcPr>
          <w:p w14:paraId="1EDAEB86" w14:textId="21E0F4FC" w:rsidR="00DB4BAB" w:rsidRPr="00406C8C" w:rsidRDefault="22B2A2A5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Datos básicos (nombre, teléfono, correo, historial de compras).</w:t>
            </w:r>
          </w:p>
        </w:tc>
      </w:tr>
      <w:tr w:rsidR="00DB4BAB" w14:paraId="7EB16E75" w14:textId="77777777" w:rsidTr="13F4CEF3">
        <w:tc>
          <w:tcPr>
            <w:tcW w:w="3114" w:type="dxa"/>
          </w:tcPr>
          <w:p w14:paraId="066E08C5" w14:textId="77777777" w:rsidR="00DB4BAB" w:rsidRDefault="13F5A272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Descripción del Requerimiento:</w:t>
            </w:r>
          </w:p>
        </w:tc>
        <w:tc>
          <w:tcPr>
            <w:tcW w:w="5714" w:type="dxa"/>
          </w:tcPr>
          <w:p w14:paraId="465324A3" w14:textId="1983D7A8" w:rsidR="00DB4BAB" w:rsidRPr="00406C8C" w:rsidRDefault="03350056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El sistema debe almacenar y permitir consulta del historial de cada cliente.</w:t>
            </w:r>
          </w:p>
        </w:tc>
      </w:tr>
      <w:tr w:rsidR="00DB4BAB" w14:paraId="6988F755" w14:textId="77777777" w:rsidTr="13F4CEF3">
        <w:tc>
          <w:tcPr>
            <w:tcW w:w="3114" w:type="dxa"/>
          </w:tcPr>
          <w:p w14:paraId="77E77842" w14:textId="77777777" w:rsidR="00DB4BAB" w:rsidRDefault="13F5A272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Observaciones:</w:t>
            </w:r>
          </w:p>
        </w:tc>
        <w:tc>
          <w:tcPr>
            <w:tcW w:w="5714" w:type="dxa"/>
          </w:tcPr>
          <w:p w14:paraId="05FD82A0" w14:textId="7298A170" w:rsidR="00DB4BAB" w:rsidRPr="00406C8C" w:rsidRDefault="1A2E3971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Los clientes deben acceder a su historial de pedidos.</w:t>
            </w:r>
          </w:p>
        </w:tc>
      </w:tr>
      <w:tr w:rsidR="00DB4BAB" w14:paraId="2B51DC31" w14:textId="77777777" w:rsidTr="13F4CEF3">
        <w:tc>
          <w:tcPr>
            <w:tcW w:w="3114" w:type="dxa"/>
          </w:tcPr>
          <w:p w14:paraId="46857575" w14:textId="77777777" w:rsidR="00DB4BAB" w:rsidRDefault="13F5A272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Prioridad del Requerimiento</w:t>
            </w:r>
          </w:p>
        </w:tc>
        <w:tc>
          <w:tcPr>
            <w:tcW w:w="5714" w:type="dxa"/>
          </w:tcPr>
          <w:p w14:paraId="08F7F3D5" w14:textId="6C2B7C6F" w:rsidR="00DB4BAB" w:rsidRPr="00406C8C" w:rsidRDefault="1A2E3971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Alta</w:t>
            </w:r>
          </w:p>
        </w:tc>
      </w:tr>
    </w:tbl>
    <w:p w14:paraId="52FCF525" w14:textId="77777777" w:rsidR="00DB4BAB" w:rsidRDefault="00DB4BAB" w:rsidP="13F4CEF3">
      <w:pPr>
        <w:rPr>
          <w:rFonts w:ascii="Times New Roman" w:eastAsia="Times New Roman" w:hAnsi="Times New Roman" w:cs="Times New Roman"/>
          <w:b/>
          <w:bCs/>
        </w:rPr>
      </w:pPr>
    </w:p>
    <w:p w14:paraId="231E6C84" w14:textId="4605C494" w:rsidR="13F4CEF3" w:rsidRDefault="13F4CEF3" w:rsidP="13F4CEF3">
      <w:pPr>
        <w:rPr>
          <w:rFonts w:ascii="Times New Roman" w:eastAsia="Times New Roman" w:hAnsi="Times New Roman" w:cs="Times New Roman"/>
          <w:b/>
          <w:bCs/>
        </w:rPr>
      </w:pPr>
    </w:p>
    <w:p w14:paraId="6E3A7261" w14:textId="00803E2F" w:rsidR="13F4CEF3" w:rsidRDefault="13F4CEF3" w:rsidP="13F4CEF3">
      <w:pPr>
        <w:rPr>
          <w:rFonts w:ascii="Times New Roman" w:eastAsia="Times New Roman" w:hAnsi="Times New Roman" w:cs="Times New Roman"/>
          <w:b/>
          <w:bCs/>
        </w:rPr>
      </w:pPr>
    </w:p>
    <w:p w14:paraId="560DB1BA" w14:textId="1B9D9F8A" w:rsidR="13F4CEF3" w:rsidRDefault="13F4CEF3" w:rsidP="13F4CEF3">
      <w:pPr>
        <w:rPr>
          <w:rFonts w:ascii="Times New Roman" w:eastAsia="Times New Roman" w:hAnsi="Times New Roman" w:cs="Times New Roman"/>
          <w:b/>
          <w:bCs/>
        </w:rPr>
      </w:pPr>
    </w:p>
    <w:p w14:paraId="67542ADD" w14:textId="52151990" w:rsidR="13F4CEF3" w:rsidRDefault="13F4CEF3" w:rsidP="13F4CEF3">
      <w:pPr>
        <w:rPr>
          <w:rFonts w:ascii="Times New Roman" w:eastAsia="Times New Roman" w:hAnsi="Times New Roman" w:cs="Times New Roman"/>
          <w:b/>
          <w:bCs/>
        </w:rPr>
      </w:pPr>
    </w:p>
    <w:p w14:paraId="0D2A50AC" w14:textId="53CBFAF9" w:rsidR="13F4CEF3" w:rsidRDefault="13F4CEF3" w:rsidP="13F4CEF3">
      <w:pPr>
        <w:rPr>
          <w:rFonts w:ascii="Times New Roman" w:eastAsia="Times New Roman" w:hAnsi="Times New Roman" w:cs="Times New Roman"/>
          <w:b/>
          <w:bCs/>
        </w:rPr>
      </w:pPr>
    </w:p>
    <w:p w14:paraId="5EDDCFE3" w14:textId="646C7166" w:rsidR="13F4CEF3" w:rsidRDefault="13F4CEF3" w:rsidP="13F4CEF3">
      <w:pPr>
        <w:rPr>
          <w:rFonts w:ascii="Times New Roman" w:eastAsia="Times New Roman" w:hAnsi="Times New Roman" w:cs="Times New Roman"/>
          <w:b/>
          <w:bCs/>
        </w:rPr>
      </w:pPr>
    </w:p>
    <w:p w14:paraId="456D86E6" w14:textId="0D50EA7D" w:rsidR="00B30722" w:rsidRDefault="009D268C" w:rsidP="13F4CEF3">
      <w:pPr>
        <w:rPr>
          <w:rFonts w:ascii="Times New Roman" w:eastAsia="Times New Roman" w:hAnsi="Times New Roman" w:cs="Times New Roman"/>
          <w:b/>
          <w:bCs/>
        </w:rPr>
      </w:pPr>
      <w:r w:rsidRPr="13F4CEF3">
        <w:rPr>
          <w:rFonts w:ascii="Times New Roman" w:eastAsia="Times New Roman" w:hAnsi="Times New Roman" w:cs="Times New Roman"/>
          <w:b/>
          <w:bCs/>
        </w:rPr>
        <w:t>Requerimientos No Funcionales:</w:t>
      </w: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3109"/>
        <w:gridCol w:w="5699"/>
      </w:tblGrid>
      <w:tr w:rsidR="00DB4BAB" w14:paraId="5BEDA8C3" w14:textId="77777777" w:rsidTr="13F4CEF3">
        <w:tc>
          <w:tcPr>
            <w:tcW w:w="3114" w:type="dxa"/>
          </w:tcPr>
          <w:p w14:paraId="5320E295" w14:textId="77777777" w:rsidR="00DB4BAB" w:rsidRDefault="13F5A272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Identificación del Requerimiento:</w:t>
            </w:r>
          </w:p>
        </w:tc>
        <w:tc>
          <w:tcPr>
            <w:tcW w:w="5714" w:type="dxa"/>
          </w:tcPr>
          <w:p w14:paraId="2FA1595A" w14:textId="40335244" w:rsidR="00DB4BAB" w:rsidRPr="00406C8C" w:rsidRDefault="13F5A272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R</w:t>
            </w:r>
            <w:r w:rsidR="0E63F506" w:rsidRPr="13F4CEF3">
              <w:rPr>
                <w:rFonts w:ascii="Times New Roman" w:eastAsia="Times New Roman" w:hAnsi="Times New Roman" w:cs="Times New Roman"/>
              </w:rPr>
              <w:t>N</w:t>
            </w:r>
            <w:r w:rsidRPr="13F4CEF3">
              <w:rPr>
                <w:rFonts w:ascii="Times New Roman" w:eastAsia="Times New Roman" w:hAnsi="Times New Roman" w:cs="Times New Roman"/>
              </w:rPr>
              <w:t>F0</w:t>
            </w:r>
            <w:r w:rsidR="009D268C" w:rsidRPr="13F4CEF3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DB4BAB" w14:paraId="23B805C7" w14:textId="77777777" w:rsidTr="13F4CEF3">
        <w:tc>
          <w:tcPr>
            <w:tcW w:w="3114" w:type="dxa"/>
          </w:tcPr>
          <w:p w14:paraId="47701D3A" w14:textId="77777777" w:rsidR="00DB4BAB" w:rsidRDefault="13F5A272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Nombre del Requerimiento:</w:t>
            </w:r>
          </w:p>
        </w:tc>
        <w:tc>
          <w:tcPr>
            <w:tcW w:w="5714" w:type="dxa"/>
          </w:tcPr>
          <w:p w14:paraId="331E127D" w14:textId="2EA7661A" w:rsidR="00DB4BAB" w:rsidRPr="00406C8C" w:rsidRDefault="21B618A7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Multiplataforma</w:t>
            </w:r>
          </w:p>
        </w:tc>
      </w:tr>
      <w:tr w:rsidR="00DB4BAB" w14:paraId="419552E9" w14:textId="77777777" w:rsidTr="13F4CEF3">
        <w:tc>
          <w:tcPr>
            <w:tcW w:w="3114" w:type="dxa"/>
          </w:tcPr>
          <w:p w14:paraId="65C257E4" w14:textId="0AD56E28" w:rsidR="00DB4BAB" w:rsidRDefault="2ACF113B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Origen Análisis:</w:t>
            </w:r>
          </w:p>
        </w:tc>
        <w:tc>
          <w:tcPr>
            <w:tcW w:w="5714" w:type="dxa"/>
          </w:tcPr>
          <w:p w14:paraId="6BB2B34C" w14:textId="24B5F0EB" w:rsidR="00DB4BAB" w:rsidRPr="00406C8C" w:rsidRDefault="296B9CA8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Necesidad de acceso desde web y móvil.</w:t>
            </w:r>
          </w:p>
        </w:tc>
      </w:tr>
      <w:tr w:rsidR="00DB4BAB" w14:paraId="47AE6F2D" w14:textId="77777777" w:rsidTr="13F4CEF3">
        <w:tc>
          <w:tcPr>
            <w:tcW w:w="3114" w:type="dxa"/>
          </w:tcPr>
          <w:p w14:paraId="48DDD3E0" w14:textId="16A581E4" w:rsidR="00DB4BAB" w:rsidRDefault="58EAC183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Características</w:t>
            </w:r>
            <w:r w:rsidR="13F5A272" w:rsidRPr="13F4CEF3">
              <w:rPr>
                <w:rFonts w:ascii="Times New Roman" w:eastAsia="Times New Roman" w:hAnsi="Times New Roman" w:cs="Times New Roman"/>
                <w:b/>
                <w:bCs/>
              </w:rPr>
              <w:t>:</w:t>
            </w:r>
          </w:p>
        </w:tc>
        <w:tc>
          <w:tcPr>
            <w:tcW w:w="5714" w:type="dxa"/>
          </w:tcPr>
          <w:p w14:paraId="0116184A" w14:textId="69AC6E2B" w:rsidR="00DB4BAB" w:rsidRPr="00406C8C" w:rsidRDefault="6922D694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El sistema debe ser accesible tanto desde navegadores web como desde dispositivos móviles (Android/iOS).</w:t>
            </w:r>
          </w:p>
        </w:tc>
      </w:tr>
      <w:tr w:rsidR="0060283D" w14:paraId="183EBBC0" w14:textId="77777777" w:rsidTr="13F4CEF3">
        <w:tc>
          <w:tcPr>
            <w:tcW w:w="3114" w:type="dxa"/>
          </w:tcPr>
          <w:p w14:paraId="234365B1" w14:textId="707DEC43" w:rsidR="0060283D" w:rsidRDefault="4F647B1B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Descripción del Requerimiento:</w:t>
            </w:r>
          </w:p>
        </w:tc>
        <w:tc>
          <w:tcPr>
            <w:tcW w:w="5714" w:type="dxa"/>
          </w:tcPr>
          <w:p w14:paraId="6BA0F0B2" w14:textId="6FE8C221" w:rsidR="0060283D" w:rsidRPr="00406C8C" w:rsidRDefault="4B0916F9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Garantizar que los usuarios puedan acceder al sistema en cualquier dispositivo con conexión a internet, manteniendo la misma funcionalidad.</w:t>
            </w:r>
          </w:p>
        </w:tc>
      </w:tr>
      <w:tr w:rsidR="00DB4BAB" w14:paraId="09A93FB5" w14:textId="77777777" w:rsidTr="13F4CEF3">
        <w:tc>
          <w:tcPr>
            <w:tcW w:w="3114" w:type="dxa"/>
          </w:tcPr>
          <w:p w14:paraId="09EBF635" w14:textId="77777777" w:rsidR="00DB4BAB" w:rsidRDefault="13F5A272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Prioridad del Requerimiento</w:t>
            </w:r>
          </w:p>
        </w:tc>
        <w:tc>
          <w:tcPr>
            <w:tcW w:w="5714" w:type="dxa"/>
          </w:tcPr>
          <w:p w14:paraId="3C50FA90" w14:textId="679FD992" w:rsidR="00DB4BAB" w:rsidRPr="00406C8C" w:rsidRDefault="4B0916F9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Alta</w:t>
            </w:r>
          </w:p>
        </w:tc>
      </w:tr>
    </w:tbl>
    <w:p w14:paraId="61CE57FB" w14:textId="77777777" w:rsidR="00DB4BAB" w:rsidRDefault="00DB4BAB" w:rsidP="13F4CEF3">
      <w:pPr>
        <w:rPr>
          <w:rFonts w:ascii="Times New Roman" w:eastAsia="Times New Roman" w:hAnsi="Times New Roman" w:cs="Times New Roman"/>
          <w:b/>
          <w:bCs/>
        </w:rPr>
      </w:pP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3109"/>
        <w:gridCol w:w="5699"/>
      </w:tblGrid>
      <w:tr w:rsidR="002D4664" w14:paraId="00E646A3" w14:textId="77777777" w:rsidTr="13F4CEF3">
        <w:tc>
          <w:tcPr>
            <w:tcW w:w="3114" w:type="dxa"/>
          </w:tcPr>
          <w:p w14:paraId="461AB1EF" w14:textId="77777777" w:rsidR="002D4664" w:rsidRDefault="4B0916F9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Identificación del Requerimiento:</w:t>
            </w:r>
          </w:p>
        </w:tc>
        <w:tc>
          <w:tcPr>
            <w:tcW w:w="5714" w:type="dxa"/>
          </w:tcPr>
          <w:p w14:paraId="0928E503" w14:textId="5632CA17" w:rsidR="002D4664" w:rsidRPr="00406C8C" w:rsidRDefault="4B0916F9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RNF0</w:t>
            </w:r>
            <w:r w:rsidR="30E1013B" w:rsidRPr="13F4CEF3"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2D4664" w14:paraId="5E3A771B" w14:textId="77777777" w:rsidTr="13F4CEF3">
        <w:tc>
          <w:tcPr>
            <w:tcW w:w="3114" w:type="dxa"/>
          </w:tcPr>
          <w:p w14:paraId="1D308494" w14:textId="77777777" w:rsidR="002D4664" w:rsidRDefault="4B0916F9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Nombre del Requerimiento:</w:t>
            </w:r>
          </w:p>
        </w:tc>
        <w:tc>
          <w:tcPr>
            <w:tcW w:w="5714" w:type="dxa"/>
          </w:tcPr>
          <w:p w14:paraId="695ADF6E" w14:textId="3C97175A" w:rsidR="002D4664" w:rsidRPr="00406C8C" w:rsidRDefault="177045A2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Usabilidad</w:t>
            </w:r>
          </w:p>
        </w:tc>
      </w:tr>
      <w:tr w:rsidR="002D4664" w14:paraId="4E99A4AD" w14:textId="77777777" w:rsidTr="13F4CEF3">
        <w:tc>
          <w:tcPr>
            <w:tcW w:w="3114" w:type="dxa"/>
          </w:tcPr>
          <w:p w14:paraId="03F83DCC" w14:textId="77777777" w:rsidR="002D4664" w:rsidRDefault="4B0916F9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Origen Análisis:</w:t>
            </w:r>
          </w:p>
        </w:tc>
        <w:tc>
          <w:tcPr>
            <w:tcW w:w="5714" w:type="dxa"/>
          </w:tcPr>
          <w:p w14:paraId="65677FAB" w14:textId="2FEC48B0" w:rsidR="002D4664" w:rsidRPr="00406C8C" w:rsidRDefault="3A38DA48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Experiencia de usuario en la tienda.</w:t>
            </w:r>
          </w:p>
        </w:tc>
      </w:tr>
      <w:tr w:rsidR="002D4664" w14:paraId="1C43C14B" w14:textId="77777777" w:rsidTr="13F4CEF3">
        <w:tc>
          <w:tcPr>
            <w:tcW w:w="3114" w:type="dxa"/>
          </w:tcPr>
          <w:p w14:paraId="774F6DB7" w14:textId="77777777" w:rsidR="002D4664" w:rsidRDefault="4B0916F9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Características:</w:t>
            </w:r>
          </w:p>
        </w:tc>
        <w:tc>
          <w:tcPr>
            <w:tcW w:w="5714" w:type="dxa"/>
          </w:tcPr>
          <w:p w14:paraId="3D3102C3" w14:textId="0741581C" w:rsidR="002D4664" w:rsidRPr="00406C8C" w:rsidRDefault="503034FF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La interfaz debe ser sencilla, clara e intuitiva.</w:t>
            </w:r>
          </w:p>
        </w:tc>
      </w:tr>
      <w:tr w:rsidR="002D4664" w14:paraId="41828C41" w14:textId="77777777" w:rsidTr="13F4CEF3">
        <w:tc>
          <w:tcPr>
            <w:tcW w:w="3114" w:type="dxa"/>
          </w:tcPr>
          <w:p w14:paraId="6E5B148A" w14:textId="77777777" w:rsidR="002D4664" w:rsidRDefault="4B0916F9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Descripción del Requerimiento:</w:t>
            </w:r>
          </w:p>
        </w:tc>
        <w:tc>
          <w:tcPr>
            <w:tcW w:w="5714" w:type="dxa"/>
          </w:tcPr>
          <w:p w14:paraId="372FD81C" w14:textId="473AF68E" w:rsidR="002D4664" w:rsidRPr="00406C8C" w:rsidRDefault="30E1013B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Permitir que administradores, empleados y clientes utilicen el sistema sin necesidad de capacitación avanzada, reduciendo errores humanos.</w:t>
            </w:r>
          </w:p>
        </w:tc>
      </w:tr>
      <w:tr w:rsidR="002D4664" w14:paraId="721F9DF6" w14:textId="77777777" w:rsidTr="13F4CEF3">
        <w:tc>
          <w:tcPr>
            <w:tcW w:w="3114" w:type="dxa"/>
          </w:tcPr>
          <w:p w14:paraId="484B6A89" w14:textId="77777777" w:rsidR="002D4664" w:rsidRDefault="4B0916F9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Prioridad del Requerimiento</w:t>
            </w:r>
          </w:p>
        </w:tc>
        <w:tc>
          <w:tcPr>
            <w:tcW w:w="5714" w:type="dxa"/>
          </w:tcPr>
          <w:p w14:paraId="1042EA35" w14:textId="6552F9DA" w:rsidR="002D4664" w:rsidRPr="00406C8C" w:rsidRDefault="30E1013B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Alta</w:t>
            </w:r>
          </w:p>
        </w:tc>
      </w:tr>
    </w:tbl>
    <w:p w14:paraId="0164CD17" w14:textId="77777777" w:rsidR="009D268C" w:rsidRDefault="009D268C" w:rsidP="13F4CEF3">
      <w:pPr>
        <w:rPr>
          <w:rFonts w:ascii="Times New Roman" w:eastAsia="Times New Roman" w:hAnsi="Times New Roman" w:cs="Times New Roman"/>
          <w:b/>
          <w:bCs/>
        </w:rPr>
      </w:pPr>
    </w:p>
    <w:p w14:paraId="7B75C2DC" w14:textId="3769B021" w:rsidR="13F4CEF3" w:rsidRDefault="13F4CEF3" w:rsidP="13F4CEF3">
      <w:pPr>
        <w:rPr>
          <w:rFonts w:ascii="Times New Roman" w:eastAsia="Times New Roman" w:hAnsi="Times New Roman" w:cs="Times New Roman"/>
          <w:b/>
          <w:bCs/>
        </w:rPr>
      </w:pPr>
    </w:p>
    <w:p w14:paraId="14752444" w14:textId="63D75C80" w:rsidR="13F4CEF3" w:rsidRDefault="13F4CEF3" w:rsidP="13F4CEF3">
      <w:pPr>
        <w:rPr>
          <w:rFonts w:ascii="Times New Roman" w:eastAsia="Times New Roman" w:hAnsi="Times New Roman" w:cs="Times New Roman"/>
          <w:b/>
          <w:bCs/>
        </w:rPr>
      </w:pPr>
    </w:p>
    <w:p w14:paraId="442D31C5" w14:textId="22A9D3D6" w:rsidR="13F4CEF3" w:rsidRDefault="13F4CEF3" w:rsidP="13F4CEF3">
      <w:pPr>
        <w:rPr>
          <w:rFonts w:ascii="Times New Roman" w:eastAsia="Times New Roman" w:hAnsi="Times New Roman" w:cs="Times New Roman"/>
          <w:b/>
          <w:bCs/>
        </w:rPr>
      </w:pP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3109"/>
        <w:gridCol w:w="5699"/>
      </w:tblGrid>
      <w:tr w:rsidR="00A940ED" w14:paraId="181EE51C" w14:textId="77777777" w:rsidTr="13F4CEF3">
        <w:tc>
          <w:tcPr>
            <w:tcW w:w="3114" w:type="dxa"/>
          </w:tcPr>
          <w:p w14:paraId="1684FE6B" w14:textId="77777777" w:rsidR="00A940ED" w:rsidRDefault="447596F9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Identificación del Requerimiento:</w:t>
            </w:r>
          </w:p>
        </w:tc>
        <w:tc>
          <w:tcPr>
            <w:tcW w:w="5714" w:type="dxa"/>
          </w:tcPr>
          <w:p w14:paraId="0721008D" w14:textId="290ADC2B" w:rsidR="00A940ED" w:rsidRPr="00406C8C" w:rsidRDefault="447596F9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RNF03</w:t>
            </w:r>
          </w:p>
        </w:tc>
      </w:tr>
      <w:tr w:rsidR="00A940ED" w14:paraId="6AC4D780" w14:textId="77777777" w:rsidTr="13F4CEF3">
        <w:tc>
          <w:tcPr>
            <w:tcW w:w="3114" w:type="dxa"/>
          </w:tcPr>
          <w:p w14:paraId="74482C60" w14:textId="77777777" w:rsidR="00A940ED" w:rsidRDefault="447596F9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Nombre del Requerimiento:</w:t>
            </w:r>
          </w:p>
        </w:tc>
        <w:tc>
          <w:tcPr>
            <w:tcW w:w="5714" w:type="dxa"/>
          </w:tcPr>
          <w:p w14:paraId="0FDB4A7A" w14:textId="19A7A22F" w:rsidR="00A940ED" w:rsidRPr="00406C8C" w:rsidRDefault="3FED82C5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Rendimiento</w:t>
            </w:r>
          </w:p>
        </w:tc>
      </w:tr>
      <w:tr w:rsidR="00A940ED" w14:paraId="036C5F4C" w14:textId="77777777" w:rsidTr="13F4CEF3">
        <w:tc>
          <w:tcPr>
            <w:tcW w:w="3114" w:type="dxa"/>
          </w:tcPr>
          <w:p w14:paraId="1C8C37A6" w14:textId="77777777" w:rsidR="00A940ED" w:rsidRDefault="447596F9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Origen Análisis:</w:t>
            </w:r>
          </w:p>
        </w:tc>
        <w:tc>
          <w:tcPr>
            <w:tcW w:w="5714" w:type="dxa"/>
          </w:tcPr>
          <w:p w14:paraId="4A3F8F61" w14:textId="1220396C" w:rsidR="00A940ED" w:rsidRPr="00406C8C" w:rsidRDefault="61EC83E2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Procesamiento de inventario, ventas y pedidos en tiempo real.</w:t>
            </w:r>
          </w:p>
        </w:tc>
      </w:tr>
      <w:tr w:rsidR="00A940ED" w14:paraId="02B112EF" w14:textId="77777777" w:rsidTr="13F4CEF3">
        <w:tc>
          <w:tcPr>
            <w:tcW w:w="3114" w:type="dxa"/>
          </w:tcPr>
          <w:p w14:paraId="6F909F07" w14:textId="77777777" w:rsidR="00A940ED" w:rsidRDefault="447596F9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Características:</w:t>
            </w:r>
          </w:p>
        </w:tc>
        <w:tc>
          <w:tcPr>
            <w:tcW w:w="5714" w:type="dxa"/>
          </w:tcPr>
          <w:p w14:paraId="1A31C722" w14:textId="706F2E4D" w:rsidR="00A940ED" w:rsidRPr="00406C8C" w:rsidRDefault="65DDC85F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Procesamiento ágil de consultas, registros y actualizaciones.</w:t>
            </w:r>
          </w:p>
        </w:tc>
      </w:tr>
      <w:tr w:rsidR="00A940ED" w14:paraId="52B41A33" w14:textId="77777777" w:rsidTr="13F4CEF3">
        <w:tc>
          <w:tcPr>
            <w:tcW w:w="3114" w:type="dxa"/>
          </w:tcPr>
          <w:p w14:paraId="5E301B69" w14:textId="77777777" w:rsidR="00A940ED" w:rsidRDefault="447596F9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Descripción del Requerimiento:</w:t>
            </w:r>
          </w:p>
        </w:tc>
        <w:tc>
          <w:tcPr>
            <w:tcW w:w="5714" w:type="dxa"/>
          </w:tcPr>
          <w:p w14:paraId="76987B03" w14:textId="544E259E" w:rsidR="00A940ED" w:rsidRPr="00406C8C" w:rsidRDefault="7D0B6596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El sistema debe dar respuesta inmediata a las acciones realizadas (menos de 3 segundos en promedio) para garantizar una experiencia fluida.</w:t>
            </w:r>
          </w:p>
        </w:tc>
      </w:tr>
      <w:tr w:rsidR="00A940ED" w14:paraId="00621310" w14:textId="77777777" w:rsidTr="13F4CEF3">
        <w:tc>
          <w:tcPr>
            <w:tcW w:w="3114" w:type="dxa"/>
          </w:tcPr>
          <w:p w14:paraId="625DF6F5" w14:textId="77777777" w:rsidR="00A940ED" w:rsidRDefault="447596F9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Prioridad del Requerimiento</w:t>
            </w:r>
          </w:p>
        </w:tc>
        <w:tc>
          <w:tcPr>
            <w:tcW w:w="5714" w:type="dxa"/>
          </w:tcPr>
          <w:p w14:paraId="49D80C70" w14:textId="7A967ADD" w:rsidR="00A940ED" w:rsidRPr="00406C8C" w:rsidRDefault="2C68F7DB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Alta</w:t>
            </w:r>
          </w:p>
        </w:tc>
      </w:tr>
    </w:tbl>
    <w:p w14:paraId="1045E58F" w14:textId="40992D11" w:rsidR="002D4664" w:rsidRDefault="002D4664" w:rsidP="13F4CEF3">
      <w:pPr>
        <w:rPr>
          <w:rFonts w:ascii="Times New Roman" w:eastAsia="Times New Roman" w:hAnsi="Times New Roman" w:cs="Times New Roman"/>
          <w:b/>
          <w:bCs/>
        </w:rPr>
      </w:pP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3109"/>
        <w:gridCol w:w="5699"/>
      </w:tblGrid>
      <w:tr w:rsidR="00A940ED" w14:paraId="012F6326" w14:textId="77777777" w:rsidTr="13F4CEF3">
        <w:tc>
          <w:tcPr>
            <w:tcW w:w="3114" w:type="dxa"/>
          </w:tcPr>
          <w:p w14:paraId="7431B8AF" w14:textId="77777777" w:rsidR="00A940ED" w:rsidRDefault="447596F9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Identificación del Requerimiento:</w:t>
            </w:r>
          </w:p>
        </w:tc>
        <w:tc>
          <w:tcPr>
            <w:tcW w:w="5714" w:type="dxa"/>
          </w:tcPr>
          <w:p w14:paraId="3287074A" w14:textId="301C0A73" w:rsidR="00A940ED" w:rsidRPr="00406C8C" w:rsidRDefault="447596F9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RNF0</w:t>
            </w:r>
            <w:r w:rsidR="3FB5A6F2" w:rsidRPr="13F4CEF3"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A940ED" w14:paraId="60777735" w14:textId="77777777" w:rsidTr="13F4CEF3">
        <w:tc>
          <w:tcPr>
            <w:tcW w:w="3114" w:type="dxa"/>
          </w:tcPr>
          <w:p w14:paraId="11FB644D" w14:textId="77777777" w:rsidR="00A940ED" w:rsidRDefault="447596F9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Nombre del Requerimiento:</w:t>
            </w:r>
          </w:p>
        </w:tc>
        <w:tc>
          <w:tcPr>
            <w:tcW w:w="5714" w:type="dxa"/>
          </w:tcPr>
          <w:p w14:paraId="744399FD" w14:textId="5B9D9EC5" w:rsidR="00A940ED" w:rsidRPr="00406C8C" w:rsidRDefault="6AE33D11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Seguridad</w:t>
            </w:r>
          </w:p>
        </w:tc>
      </w:tr>
      <w:tr w:rsidR="00A940ED" w14:paraId="4FE886B8" w14:textId="77777777" w:rsidTr="13F4CEF3">
        <w:tc>
          <w:tcPr>
            <w:tcW w:w="3114" w:type="dxa"/>
          </w:tcPr>
          <w:p w14:paraId="62250AE3" w14:textId="77777777" w:rsidR="00A940ED" w:rsidRDefault="447596F9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Origen Análisis:</w:t>
            </w:r>
          </w:p>
        </w:tc>
        <w:tc>
          <w:tcPr>
            <w:tcW w:w="5714" w:type="dxa"/>
          </w:tcPr>
          <w:p w14:paraId="421F901D" w14:textId="0E3FE9E6" w:rsidR="00A940ED" w:rsidRPr="00406C8C" w:rsidRDefault="7208B1C7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Protección de datos sensibles de clientes y empleados.</w:t>
            </w:r>
          </w:p>
        </w:tc>
      </w:tr>
      <w:tr w:rsidR="00A940ED" w14:paraId="3FFCF33C" w14:textId="77777777" w:rsidTr="13F4CEF3">
        <w:tc>
          <w:tcPr>
            <w:tcW w:w="3114" w:type="dxa"/>
          </w:tcPr>
          <w:p w14:paraId="2685270C" w14:textId="77777777" w:rsidR="00A940ED" w:rsidRDefault="447596F9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Características:</w:t>
            </w:r>
          </w:p>
        </w:tc>
        <w:tc>
          <w:tcPr>
            <w:tcW w:w="5714" w:type="dxa"/>
          </w:tcPr>
          <w:p w14:paraId="5D37C7E8" w14:textId="7D2DEDF5" w:rsidR="00A940ED" w:rsidRPr="00406C8C" w:rsidRDefault="6D873ACD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Autenticación segura y cifrado de datos.</w:t>
            </w:r>
          </w:p>
        </w:tc>
      </w:tr>
      <w:tr w:rsidR="00A940ED" w14:paraId="02094C95" w14:textId="77777777" w:rsidTr="13F4CEF3">
        <w:tc>
          <w:tcPr>
            <w:tcW w:w="3114" w:type="dxa"/>
          </w:tcPr>
          <w:p w14:paraId="660C2A79" w14:textId="77777777" w:rsidR="00A940ED" w:rsidRDefault="447596F9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Descripción del Requerimiento:</w:t>
            </w:r>
          </w:p>
        </w:tc>
        <w:tc>
          <w:tcPr>
            <w:tcW w:w="5714" w:type="dxa"/>
          </w:tcPr>
          <w:p w14:paraId="7BC65073" w14:textId="0A21EAF5" w:rsidR="00A940ED" w:rsidRPr="00406C8C" w:rsidRDefault="0F074E3B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El sistema debe garantizar la confidencialidad e integridad de la información mediante protocolos HTTPS, cifrado de contraseñas y control de accesos.</w:t>
            </w:r>
          </w:p>
        </w:tc>
      </w:tr>
      <w:tr w:rsidR="00A940ED" w14:paraId="1041D206" w14:textId="77777777" w:rsidTr="13F4CEF3">
        <w:tc>
          <w:tcPr>
            <w:tcW w:w="3114" w:type="dxa"/>
          </w:tcPr>
          <w:p w14:paraId="39CBACE5" w14:textId="77777777" w:rsidR="00A940ED" w:rsidRDefault="447596F9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Prioridad del Requerimiento</w:t>
            </w:r>
          </w:p>
        </w:tc>
        <w:tc>
          <w:tcPr>
            <w:tcW w:w="5714" w:type="dxa"/>
          </w:tcPr>
          <w:p w14:paraId="55B4B2F2" w14:textId="0339170E" w:rsidR="00A940ED" w:rsidRPr="00406C8C" w:rsidRDefault="0F074E3B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Alta</w:t>
            </w:r>
          </w:p>
        </w:tc>
      </w:tr>
    </w:tbl>
    <w:p w14:paraId="57AA2F1B" w14:textId="269B8204" w:rsidR="13F4CEF3" w:rsidRDefault="13F4CEF3" w:rsidP="13F4CEF3">
      <w:pPr>
        <w:rPr>
          <w:rFonts w:ascii="Times New Roman" w:eastAsia="Times New Roman" w:hAnsi="Times New Roman" w:cs="Times New Roman"/>
          <w:b/>
          <w:bCs/>
        </w:rPr>
      </w:pPr>
    </w:p>
    <w:p w14:paraId="6C029F60" w14:textId="216CFAE3" w:rsidR="5052D030" w:rsidRDefault="5052D030" w:rsidP="5052D030">
      <w:pPr>
        <w:rPr>
          <w:rFonts w:ascii="Times New Roman" w:eastAsia="Times New Roman" w:hAnsi="Times New Roman" w:cs="Times New Roman"/>
          <w:b/>
          <w:bCs/>
        </w:rPr>
      </w:pPr>
    </w:p>
    <w:p w14:paraId="171EA160" w14:textId="172909D1" w:rsidR="5052D030" w:rsidRDefault="5052D030" w:rsidP="5052D030">
      <w:pPr>
        <w:rPr>
          <w:rFonts w:ascii="Times New Roman" w:eastAsia="Times New Roman" w:hAnsi="Times New Roman" w:cs="Times New Roman"/>
          <w:b/>
          <w:bCs/>
        </w:rPr>
      </w:pPr>
    </w:p>
    <w:p w14:paraId="6F7B3BB8" w14:textId="4E2098CE" w:rsidR="5052D030" w:rsidRDefault="5052D030" w:rsidP="5052D030">
      <w:pPr>
        <w:rPr>
          <w:rFonts w:ascii="Times New Roman" w:eastAsia="Times New Roman" w:hAnsi="Times New Roman" w:cs="Times New Roman"/>
          <w:b/>
          <w:bCs/>
        </w:rPr>
      </w:pPr>
    </w:p>
    <w:p w14:paraId="21B64354" w14:textId="52E65179" w:rsidR="5052D030" w:rsidRDefault="5052D030" w:rsidP="5052D030">
      <w:pPr>
        <w:rPr>
          <w:rFonts w:ascii="Times New Roman" w:eastAsia="Times New Roman" w:hAnsi="Times New Roman" w:cs="Times New Roman"/>
          <w:b/>
          <w:bCs/>
        </w:rPr>
      </w:pP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3109"/>
        <w:gridCol w:w="5699"/>
      </w:tblGrid>
      <w:tr w:rsidR="00A940ED" w14:paraId="72D29609" w14:textId="77777777" w:rsidTr="13F4CEF3">
        <w:tc>
          <w:tcPr>
            <w:tcW w:w="3114" w:type="dxa"/>
          </w:tcPr>
          <w:p w14:paraId="3B3B0DC0" w14:textId="77777777" w:rsidR="00A940ED" w:rsidRDefault="447596F9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Identificación del Requerimiento:</w:t>
            </w:r>
          </w:p>
        </w:tc>
        <w:tc>
          <w:tcPr>
            <w:tcW w:w="5714" w:type="dxa"/>
          </w:tcPr>
          <w:p w14:paraId="638B51EB" w14:textId="5914F6E9" w:rsidR="00A940ED" w:rsidRPr="00406C8C" w:rsidRDefault="447596F9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RNF0</w:t>
            </w:r>
            <w:r w:rsidR="3FB5A6F2" w:rsidRPr="13F4CEF3"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A940ED" w14:paraId="2E318323" w14:textId="77777777" w:rsidTr="13F4CEF3">
        <w:tc>
          <w:tcPr>
            <w:tcW w:w="3114" w:type="dxa"/>
          </w:tcPr>
          <w:p w14:paraId="13D2C62B" w14:textId="77777777" w:rsidR="00A940ED" w:rsidRDefault="447596F9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Nombre del Requerimiento:</w:t>
            </w:r>
          </w:p>
        </w:tc>
        <w:tc>
          <w:tcPr>
            <w:tcW w:w="5714" w:type="dxa"/>
          </w:tcPr>
          <w:p w14:paraId="18090C82" w14:textId="502F7195" w:rsidR="00A940ED" w:rsidRPr="00406C8C" w:rsidRDefault="38585240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Escalabilidad</w:t>
            </w:r>
          </w:p>
        </w:tc>
      </w:tr>
      <w:tr w:rsidR="00A940ED" w14:paraId="66C1ECA2" w14:textId="77777777" w:rsidTr="13F4CEF3">
        <w:tc>
          <w:tcPr>
            <w:tcW w:w="3114" w:type="dxa"/>
          </w:tcPr>
          <w:p w14:paraId="3C809A20" w14:textId="77777777" w:rsidR="00A940ED" w:rsidRDefault="447596F9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Origen Análisis:</w:t>
            </w:r>
          </w:p>
        </w:tc>
        <w:tc>
          <w:tcPr>
            <w:tcW w:w="5714" w:type="dxa"/>
          </w:tcPr>
          <w:p w14:paraId="2CA5913F" w14:textId="614F798F" w:rsidR="00A940ED" w:rsidRPr="00406C8C" w:rsidRDefault="2A7BCB39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Crecimiento del negocio A Hui Hou.</w:t>
            </w:r>
          </w:p>
        </w:tc>
      </w:tr>
      <w:tr w:rsidR="00A940ED" w14:paraId="5FB00439" w14:textId="77777777" w:rsidTr="13F4CEF3">
        <w:tc>
          <w:tcPr>
            <w:tcW w:w="3114" w:type="dxa"/>
          </w:tcPr>
          <w:p w14:paraId="389FFF62" w14:textId="77777777" w:rsidR="00A940ED" w:rsidRDefault="447596F9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Características:</w:t>
            </w:r>
          </w:p>
        </w:tc>
        <w:tc>
          <w:tcPr>
            <w:tcW w:w="5714" w:type="dxa"/>
          </w:tcPr>
          <w:p w14:paraId="6D152818" w14:textId="23E39DBD" w:rsidR="00A940ED" w:rsidRPr="00406C8C" w:rsidRDefault="2CDDBA9E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Soporte a mayor volumen de datos y usuarios sin pérdida de rendimiento.</w:t>
            </w:r>
          </w:p>
        </w:tc>
      </w:tr>
      <w:tr w:rsidR="00A940ED" w14:paraId="11AE42B4" w14:textId="77777777" w:rsidTr="13F4CEF3">
        <w:tc>
          <w:tcPr>
            <w:tcW w:w="3114" w:type="dxa"/>
          </w:tcPr>
          <w:p w14:paraId="7E9EE0EF" w14:textId="77777777" w:rsidR="00A940ED" w:rsidRDefault="447596F9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Descripción del Requerimiento:</w:t>
            </w:r>
          </w:p>
        </w:tc>
        <w:tc>
          <w:tcPr>
            <w:tcW w:w="5714" w:type="dxa"/>
          </w:tcPr>
          <w:p w14:paraId="3028360C" w14:textId="37AC5D6F" w:rsidR="00A940ED" w:rsidRPr="00406C8C" w:rsidRDefault="17850B49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El sistema debe estar preparado para permitir el crecimiento en cantidad de clientes, productos y funcionalidades sin comprometer la estabilidad.</w:t>
            </w:r>
          </w:p>
        </w:tc>
      </w:tr>
      <w:tr w:rsidR="00A940ED" w14:paraId="2BEF248B" w14:textId="77777777" w:rsidTr="13F4CEF3">
        <w:tc>
          <w:tcPr>
            <w:tcW w:w="3114" w:type="dxa"/>
          </w:tcPr>
          <w:p w14:paraId="6541ACC9" w14:textId="77777777" w:rsidR="00A940ED" w:rsidRDefault="447596F9" w:rsidP="13F4CE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3F4CEF3">
              <w:rPr>
                <w:rFonts w:ascii="Times New Roman" w:eastAsia="Times New Roman" w:hAnsi="Times New Roman" w:cs="Times New Roman"/>
                <w:b/>
                <w:bCs/>
              </w:rPr>
              <w:t>Prioridad del Requerimiento</w:t>
            </w:r>
          </w:p>
        </w:tc>
        <w:tc>
          <w:tcPr>
            <w:tcW w:w="5714" w:type="dxa"/>
          </w:tcPr>
          <w:p w14:paraId="238E7A1B" w14:textId="0C84A2A1" w:rsidR="00A940ED" w:rsidRPr="00406C8C" w:rsidRDefault="17850B49" w:rsidP="13F4CEF3">
            <w:pPr>
              <w:rPr>
                <w:rFonts w:ascii="Times New Roman" w:eastAsia="Times New Roman" w:hAnsi="Times New Roman" w:cs="Times New Roman"/>
              </w:rPr>
            </w:pPr>
            <w:r w:rsidRPr="13F4CEF3">
              <w:rPr>
                <w:rFonts w:ascii="Times New Roman" w:eastAsia="Times New Roman" w:hAnsi="Times New Roman" w:cs="Times New Roman"/>
              </w:rPr>
              <w:t>Media</w:t>
            </w:r>
          </w:p>
        </w:tc>
      </w:tr>
    </w:tbl>
    <w:p w14:paraId="2967E46A" w14:textId="53970DA9" w:rsidR="00471329" w:rsidRDefault="00471329" w:rsidP="13F4CEF3">
      <w:pPr>
        <w:rPr>
          <w:rFonts w:ascii="Times New Roman" w:eastAsia="Times New Roman" w:hAnsi="Times New Roman" w:cs="Times New Roman"/>
          <w:b/>
          <w:bCs/>
        </w:rPr>
      </w:pPr>
    </w:p>
    <w:p w14:paraId="17B6A30F" w14:textId="5FC20548" w:rsidR="3FB3D556" w:rsidRDefault="3FB3D556" w:rsidP="3FB3D556">
      <w:pPr>
        <w:rPr>
          <w:rFonts w:ascii="Times New Roman" w:eastAsia="Times New Roman" w:hAnsi="Times New Roman" w:cs="Times New Roman"/>
          <w:b/>
          <w:bCs/>
        </w:rPr>
      </w:pPr>
    </w:p>
    <w:p w14:paraId="05884B90" w14:textId="65716D4B" w:rsidR="3FB3D556" w:rsidRDefault="3FB3D556" w:rsidP="3FB3D556">
      <w:pPr>
        <w:rPr>
          <w:rFonts w:ascii="Times New Roman" w:eastAsia="Times New Roman" w:hAnsi="Times New Roman" w:cs="Times New Roman"/>
          <w:b/>
          <w:bCs/>
        </w:rPr>
      </w:pPr>
    </w:p>
    <w:p w14:paraId="705DBC56" w14:textId="33833B33" w:rsidR="3FB3D556" w:rsidRDefault="3FB3D556" w:rsidP="3FB3D556">
      <w:pPr>
        <w:rPr>
          <w:rFonts w:ascii="Times New Roman" w:eastAsia="Times New Roman" w:hAnsi="Times New Roman" w:cs="Times New Roman"/>
          <w:b/>
          <w:bCs/>
        </w:rPr>
      </w:pPr>
    </w:p>
    <w:p w14:paraId="0FBF0238" w14:textId="0148ECA9" w:rsidR="3FB3D556" w:rsidRDefault="3FB3D556" w:rsidP="3FB3D556">
      <w:pPr>
        <w:rPr>
          <w:rFonts w:ascii="Times New Roman" w:eastAsia="Times New Roman" w:hAnsi="Times New Roman" w:cs="Times New Roman"/>
          <w:b/>
          <w:bCs/>
        </w:rPr>
      </w:pPr>
    </w:p>
    <w:p w14:paraId="431651F2" w14:textId="0F60FA14" w:rsidR="3FB3D556" w:rsidRDefault="3FB3D556" w:rsidP="3FB3D556">
      <w:pPr>
        <w:rPr>
          <w:rFonts w:ascii="Times New Roman" w:eastAsia="Times New Roman" w:hAnsi="Times New Roman" w:cs="Times New Roman"/>
          <w:b/>
          <w:bCs/>
        </w:rPr>
      </w:pPr>
    </w:p>
    <w:p w14:paraId="05355775" w14:textId="40E8E92C" w:rsidR="3FB3D556" w:rsidRDefault="3FB3D556" w:rsidP="3FB3D556">
      <w:pPr>
        <w:rPr>
          <w:rFonts w:ascii="Times New Roman" w:eastAsia="Times New Roman" w:hAnsi="Times New Roman" w:cs="Times New Roman"/>
          <w:b/>
          <w:bCs/>
        </w:rPr>
      </w:pPr>
    </w:p>
    <w:p w14:paraId="0C87313D" w14:textId="5E2E8861" w:rsidR="3FB3D556" w:rsidRDefault="3FB3D556" w:rsidP="3FB3D556">
      <w:pPr>
        <w:rPr>
          <w:rFonts w:ascii="Times New Roman" w:eastAsia="Times New Roman" w:hAnsi="Times New Roman" w:cs="Times New Roman"/>
          <w:b/>
          <w:bCs/>
        </w:rPr>
      </w:pPr>
    </w:p>
    <w:p w14:paraId="6C266721" w14:textId="1564A49A" w:rsidR="3FB3D556" w:rsidRDefault="3FB3D556" w:rsidP="3FB3D556">
      <w:pPr>
        <w:rPr>
          <w:rFonts w:ascii="Times New Roman" w:eastAsia="Times New Roman" w:hAnsi="Times New Roman" w:cs="Times New Roman"/>
          <w:b/>
          <w:bCs/>
        </w:rPr>
      </w:pPr>
    </w:p>
    <w:p w14:paraId="243319F1" w14:textId="5D0F6494" w:rsidR="3FB3D556" w:rsidRDefault="3FB3D556" w:rsidP="3FB3D556">
      <w:pPr>
        <w:rPr>
          <w:rFonts w:ascii="Times New Roman" w:eastAsia="Times New Roman" w:hAnsi="Times New Roman" w:cs="Times New Roman"/>
          <w:b/>
          <w:bCs/>
        </w:rPr>
      </w:pPr>
    </w:p>
    <w:p w14:paraId="3B39A6C9" w14:textId="4AE3454A" w:rsidR="3FB3D556" w:rsidRDefault="3FB3D556" w:rsidP="3FB3D556">
      <w:pPr>
        <w:rPr>
          <w:rFonts w:ascii="Times New Roman" w:eastAsia="Times New Roman" w:hAnsi="Times New Roman" w:cs="Times New Roman"/>
          <w:b/>
          <w:bCs/>
        </w:rPr>
      </w:pPr>
    </w:p>
    <w:p w14:paraId="7A4F2A5E" w14:textId="50C4C773" w:rsidR="3FB3D556" w:rsidRDefault="3FB3D556" w:rsidP="3FB3D556">
      <w:pPr>
        <w:rPr>
          <w:rFonts w:ascii="Times New Roman" w:eastAsia="Times New Roman" w:hAnsi="Times New Roman" w:cs="Times New Roman"/>
          <w:b/>
          <w:bCs/>
        </w:rPr>
      </w:pPr>
    </w:p>
    <w:p w14:paraId="59E98EB4" w14:textId="730654DA" w:rsidR="3FB3D556" w:rsidRDefault="3FB3D556" w:rsidP="3FB3D556">
      <w:pPr>
        <w:rPr>
          <w:rFonts w:ascii="Times New Roman" w:eastAsia="Times New Roman" w:hAnsi="Times New Roman" w:cs="Times New Roman"/>
          <w:b/>
          <w:bCs/>
        </w:rPr>
      </w:pPr>
    </w:p>
    <w:p w14:paraId="03172AA6" w14:textId="7E763F19" w:rsidR="3FB3D556" w:rsidRDefault="3FB3D556" w:rsidP="3FB3D556">
      <w:pPr>
        <w:rPr>
          <w:rFonts w:ascii="Times New Roman" w:eastAsia="Times New Roman" w:hAnsi="Times New Roman" w:cs="Times New Roman"/>
          <w:b/>
          <w:bCs/>
        </w:rPr>
      </w:pPr>
    </w:p>
    <w:p w14:paraId="778F5551" w14:textId="6AEB6496" w:rsidR="3FB3D556" w:rsidRDefault="3FB3D556" w:rsidP="3FB3D556">
      <w:pPr>
        <w:rPr>
          <w:rFonts w:ascii="Times New Roman" w:eastAsia="Times New Roman" w:hAnsi="Times New Roman" w:cs="Times New Roman"/>
          <w:b/>
          <w:bCs/>
        </w:rPr>
      </w:pPr>
    </w:p>
    <w:p w14:paraId="6469EB82" w14:textId="02C3CEB6" w:rsidR="3FB3D556" w:rsidRDefault="3FB3D556" w:rsidP="3FB3D556">
      <w:pPr>
        <w:rPr>
          <w:rFonts w:ascii="Times New Roman" w:eastAsia="Times New Roman" w:hAnsi="Times New Roman" w:cs="Times New Roman"/>
          <w:b/>
          <w:bCs/>
        </w:rPr>
      </w:pPr>
    </w:p>
    <w:p w14:paraId="18E94B5E" w14:textId="722E3B5E" w:rsidR="3FB3D556" w:rsidRDefault="3FB3D556" w:rsidP="3FB3D556">
      <w:pPr>
        <w:rPr>
          <w:rFonts w:ascii="Times New Roman" w:eastAsia="Times New Roman" w:hAnsi="Times New Roman" w:cs="Times New Roman"/>
          <w:b/>
          <w:bCs/>
        </w:rPr>
      </w:pPr>
    </w:p>
    <w:p w14:paraId="4C47BDFE" w14:textId="55A12AC9" w:rsidR="00471329" w:rsidRDefault="2E614048" w:rsidP="13F4CEF3">
      <w:pPr>
        <w:rPr>
          <w:rFonts w:ascii="Times New Roman" w:eastAsia="Times New Roman" w:hAnsi="Times New Roman" w:cs="Times New Roman"/>
          <w:b/>
          <w:bCs/>
        </w:rPr>
      </w:pPr>
      <w:r w:rsidRPr="13F4CEF3">
        <w:rPr>
          <w:rFonts w:ascii="Times New Roman" w:eastAsia="Times New Roman" w:hAnsi="Times New Roman" w:cs="Times New Roman"/>
          <w:b/>
          <w:bCs/>
        </w:rPr>
        <w:t>Historias de usuario</w:t>
      </w:r>
    </w:p>
    <w:tbl>
      <w:tblPr>
        <w:tblW w:w="9133" w:type="dxa"/>
        <w:tblInd w:w="-6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56"/>
        <w:gridCol w:w="4677"/>
      </w:tblGrid>
      <w:tr w:rsidR="00471329" w14:paraId="608495BA" w14:textId="77777777" w:rsidTr="13F4CEF3">
        <w:trPr>
          <w:trHeight w:val="400"/>
        </w:trPr>
        <w:tc>
          <w:tcPr>
            <w:tcW w:w="91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89A4CF" w14:textId="77777777" w:rsidR="0010408E" w:rsidRDefault="18611E89" w:rsidP="13F4CEF3">
            <w:pPr>
              <w:pStyle w:val="NormalWeb"/>
              <w:ind w:left="61"/>
              <w:jc w:val="center"/>
              <w:rPr>
                <w:color w:val="000000"/>
              </w:rPr>
            </w:pPr>
            <w:r w:rsidRPr="13F4CEF3">
              <w:rPr>
                <w:color w:val="000000" w:themeColor="text1"/>
              </w:rPr>
              <w:t>Historia de usuario</w:t>
            </w:r>
          </w:p>
        </w:tc>
      </w:tr>
      <w:tr w:rsidR="00471329" w14:paraId="72E658AC" w14:textId="77777777" w:rsidTr="13F4CEF3">
        <w:trPr>
          <w:trHeight w:val="470"/>
        </w:trPr>
        <w:tc>
          <w:tcPr>
            <w:tcW w:w="4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70FC6D" w14:textId="38112BA2" w:rsidR="0010408E" w:rsidRDefault="580B2243" w:rsidP="13F4CEF3">
            <w:pPr>
              <w:pStyle w:val="NormalWeb"/>
              <w:ind w:left="61"/>
              <w:rPr>
                <w:color w:val="000000"/>
              </w:rPr>
            </w:pPr>
            <w:r w:rsidRPr="13F4CEF3">
              <w:rPr>
                <w:color w:val="000000" w:themeColor="text1"/>
              </w:rPr>
              <w:t xml:space="preserve">Número: </w:t>
            </w:r>
            <w:r w:rsidR="56AA4050" w:rsidRPr="13F4CEF3">
              <w:rPr>
                <w:color w:val="000000" w:themeColor="text1"/>
              </w:rPr>
              <w:t>1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90C51A" w14:textId="31BCA8D8" w:rsidR="0010408E" w:rsidRDefault="580B2243" w:rsidP="13F4CEF3">
            <w:pPr>
              <w:pStyle w:val="NormalWeb"/>
              <w:ind w:left="61"/>
              <w:rPr>
                <w:color w:val="000000"/>
              </w:rPr>
            </w:pPr>
            <w:r w:rsidRPr="13F4CEF3">
              <w:rPr>
                <w:color w:val="000000" w:themeColor="text1"/>
              </w:rPr>
              <w:t>Usuario:</w:t>
            </w:r>
            <w:r w:rsidR="18699F63" w:rsidRPr="13F4CEF3">
              <w:rPr>
                <w:color w:val="000000" w:themeColor="text1"/>
              </w:rPr>
              <w:t xml:space="preserve"> Administrador de la tienda</w:t>
            </w:r>
          </w:p>
        </w:tc>
      </w:tr>
      <w:tr w:rsidR="0010408E" w14:paraId="2834CF19" w14:textId="77777777" w:rsidTr="13F4CEF3">
        <w:trPr>
          <w:trHeight w:val="440"/>
        </w:trPr>
        <w:tc>
          <w:tcPr>
            <w:tcW w:w="91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E4C3B6" w14:textId="2ECA7D59" w:rsidR="0010408E" w:rsidRDefault="580B2243" w:rsidP="13F4CEF3">
            <w:pPr>
              <w:pStyle w:val="NormalWeb"/>
              <w:ind w:left="61"/>
              <w:rPr>
                <w:color w:val="000000"/>
              </w:rPr>
            </w:pPr>
            <w:r w:rsidRPr="13F4CEF3">
              <w:rPr>
                <w:color w:val="000000" w:themeColor="text1"/>
              </w:rPr>
              <w:t>Nombre Historia:</w:t>
            </w:r>
            <w:r w:rsidR="53223177" w:rsidRPr="13F4CEF3">
              <w:rPr>
                <w:color w:val="000000" w:themeColor="text1"/>
              </w:rPr>
              <w:t xml:space="preserve"> Registro y control de inventario</w:t>
            </w:r>
          </w:p>
        </w:tc>
      </w:tr>
      <w:tr w:rsidR="00471329" w14:paraId="2D7DCA84" w14:textId="77777777" w:rsidTr="13F4CEF3">
        <w:trPr>
          <w:trHeight w:val="450"/>
        </w:trPr>
        <w:tc>
          <w:tcPr>
            <w:tcW w:w="4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F9AB7B" w14:textId="20C09AA5" w:rsidR="0010408E" w:rsidRDefault="580B2243" w:rsidP="13F4CEF3">
            <w:pPr>
              <w:pStyle w:val="NormalWeb"/>
              <w:ind w:left="61"/>
              <w:rPr>
                <w:color w:val="000000"/>
              </w:rPr>
            </w:pPr>
            <w:r w:rsidRPr="13F4CEF3">
              <w:rPr>
                <w:color w:val="000000" w:themeColor="text1"/>
              </w:rPr>
              <w:t xml:space="preserve">Prioridad en negocio: </w:t>
            </w:r>
            <w:r w:rsidR="36733B1A" w:rsidRPr="13F4CEF3">
              <w:rPr>
                <w:color w:val="000000" w:themeColor="text1"/>
              </w:rPr>
              <w:t>Alta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344667" w14:textId="4C2556C4" w:rsidR="0010408E" w:rsidRDefault="580B2243" w:rsidP="13F4CEF3">
            <w:pPr>
              <w:pStyle w:val="NormalWeb"/>
              <w:ind w:left="61"/>
              <w:rPr>
                <w:color w:val="000000"/>
              </w:rPr>
            </w:pPr>
            <w:r w:rsidRPr="13F4CEF3">
              <w:rPr>
                <w:color w:val="000000" w:themeColor="text1"/>
              </w:rPr>
              <w:t xml:space="preserve">Riesgo en </w:t>
            </w:r>
            <w:r w:rsidR="6477BE4E" w:rsidRPr="13F4CEF3">
              <w:rPr>
                <w:color w:val="000000" w:themeColor="text1"/>
              </w:rPr>
              <w:t>desarrollo: Medio</w:t>
            </w:r>
          </w:p>
        </w:tc>
      </w:tr>
      <w:tr w:rsidR="00471329" w14:paraId="63CFE400" w14:textId="77777777" w:rsidTr="13F4CEF3">
        <w:trPr>
          <w:trHeight w:val="380"/>
        </w:trPr>
        <w:tc>
          <w:tcPr>
            <w:tcW w:w="4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CEEF69" w14:textId="7A6BD0B1" w:rsidR="0010408E" w:rsidRDefault="580B2243" w:rsidP="13F4CEF3">
            <w:pPr>
              <w:pStyle w:val="NormalWeb"/>
              <w:ind w:left="61"/>
              <w:rPr>
                <w:color w:val="000000"/>
              </w:rPr>
            </w:pPr>
            <w:r w:rsidRPr="13F4CEF3">
              <w:rPr>
                <w:color w:val="000000" w:themeColor="text1"/>
              </w:rPr>
              <w:t xml:space="preserve">Puntos estimados: </w:t>
            </w:r>
            <w:r w:rsidR="3924CEBE" w:rsidRPr="13F4CEF3">
              <w:rPr>
                <w:color w:val="000000" w:themeColor="text1"/>
              </w:rPr>
              <w:t>8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C37799" w14:textId="77777777" w:rsidR="0010408E" w:rsidRDefault="18611E89" w:rsidP="13F4CEF3">
            <w:pPr>
              <w:pStyle w:val="NormalWeb"/>
              <w:ind w:left="61"/>
              <w:rPr>
                <w:color w:val="000000"/>
              </w:rPr>
            </w:pPr>
            <w:r w:rsidRPr="13F4CEF3">
              <w:rPr>
                <w:color w:val="000000" w:themeColor="text1"/>
              </w:rPr>
              <w:t>Puntos reales:</w:t>
            </w:r>
          </w:p>
        </w:tc>
      </w:tr>
      <w:tr w:rsidR="0010408E" w14:paraId="4CD84010" w14:textId="77777777" w:rsidTr="13F4CEF3">
        <w:trPr>
          <w:trHeight w:val="490"/>
        </w:trPr>
        <w:tc>
          <w:tcPr>
            <w:tcW w:w="91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6AAF6A" w14:textId="77777777" w:rsidR="0010408E" w:rsidRDefault="18611E89" w:rsidP="13F4CEF3">
            <w:pPr>
              <w:pStyle w:val="NormalWeb"/>
              <w:ind w:left="61"/>
              <w:rPr>
                <w:color w:val="000000"/>
              </w:rPr>
            </w:pPr>
            <w:r w:rsidRPr="13F4CEF3">
              <w:rPr>
                <w:color w:val="000000" w:themeColor="text1"/>
              </w:rPr>
              <w:t>Programador Responsable:</w:t>
            </w:r>
          </w:p>
        </w:tc>
      </w:tr>
      <w:tr w:rsidR="0010408E" w14:paraId="6E8A2D0E" w14:textId="77777777" w:rsidTr="13F4CEF3">
        <w:trPr>
          <w:trHeight w:val="780"/>
        </w:trPr>
        <w:tc>
          <w:tcPr>
            <w:tcW w:w="91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1E7564" w14:textId="181D5F91" w:rsidR="0010408E" w:rsidRDefault="580B2243" w:rsidP="13F4CEF3">
            <w:pPr>
              <w:pStyle w:val="NormalWeb"/>
              <w:ind w:left="61"/>
              <w:rPr>
                <w:color w:val="000000"/>
              </w:rPr>
            </w:pPr>
            <w:r w:rsidRPr="13F4CEF3">
              <w:rPr>
                <w:color w:val="000000" w:themeColor="text1"/>
              </w:rPr>
              <w:t>Descripción:</w:t>
            </w:r>
            <w:r w:rsidR="7035A68F" w:rsidRPr="13F4CEF3">
              <w:t xml:space="preserve"> Como administrador, quiero registrar y actualizar el inventario de productos de manera digital, para reducir los errores manuales y tener un mejor control de los insumos.</w:t>
            </w:r>
          </w:p>
        </w:tc>
      </w:tr>
      <w:tr w:rsidR="0010408E" w14:paraId="0C4E4616" w14:textId="77777777" w:rsidTr="13F4CEF3">
        <w:trPr>
          <w:trHeight w:val="1230"/>
        </w:trPr>
        <w:tc>
          <w:tcPr>
            <w:tcW w:w="91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EF66F9" w14:textId="7F1BF354" w:rsidR="0010408E" w:rsidRDefault="580B2243" w:rsidP="13F4CEF3">
            <w:pPr>
              <w:pStyle w:val="NormalWeb"/>
              <w:rPr>
                <w:color w:val="000000"/>
              </w:rPr>
            </w:pPr>
            <w:r w:rsidRPr="13F4CEF3">
              <w:rPr>
                <w:color w:val="000000" w:themeColor="text1"/>
              </w:rPr>
              <w:t>Observaciones:</w:t>
            </w:r>
            <w:r w:rsidR="3B43467F" w:rsidRPr="13F4CEF3">
              <w:t xml:space="preserve"> Validar que los productos tengan código único</w:t>
            </w:r>
          </w:p>
        </w:tc>
      </w:tr>
    </w:tbl>
    <w:p w14:paraId="55E5A6F3" w14:textId="468AA00B" w:rsidR="5414B025" w:rsidRDefault="5414B025" w:rsidP="13F4CEF3">
      <w:pPr>
        <w:rPr>
          <w:rFonts w:ascii="Times New Roman" w:eastAsia="Times New Roman" w:hAnsi="Times New Roman" w:cs="Times New Roman"/>
          <w:b/>
          <w:bCs/>
        </w:rPr>
      </w:pPr>
    </w:p>
    <w:tbl>
      <w:tblPr>
        <w:tblW w:w="0" w:type="auto"/>
        <w:tblInd w:w="-66" w:type="dxa"/>
        <w:tblLook w:val="0000" w:firstRow="0" w:lastRow="0" w:firstColumn="0" w:lastColumn="0" w:noHBand="0" w:noVBand="0"/>
      </w:tblPr>
      <w:tblGrid>
        <w:gridCol w:w="4340"/>
        <w:gridCol w:w="4554"/>
      </w:tblGrid>
      <w:tr w:rsidR="5414B025" w14:paraId="11736328" w14:textId="77777777" w:rsidTr="13F4CEF3">
        <w:trPr>
          <w:trHeight w:val="300"/>
        </w:trPr>
        <w:tc>
          <w:tcPr>
            <w:tcW w:w="91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B092C3" w14:textId="77777777" w:rsidR="5414B025" w:rsidRDefault="5ED9DB67" w:rsidP="13F4CEF3">
            <w:pPr>
              <w:pStyle w:val="NormalWeb"/>
              <w:ind w:left="61"/>
              <w:jc w:val="center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>Historia de usuario</w:t>
            </w:r>
          </w:p>
        </w:tc>
      </w:tr>
      <w:tr w:rsidR="5414B025" w14:paraId="4DDC44A9" w14:textId="77777777" w:rsidTr="13F4CEF3">
        <w:trPr>
          <w:trHeight w:val="300"/>
        </w:trPr>
        <w:tc>
          <w:tcPr>
            <w:tcW w:w="4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3F5C40" w14:textId="1E7CAE45" w:rsidR="5414B025" w:rsidRDefault="5ED9DB67" w:rsidP="13F4CEF3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 xml:space="preserve">Número: </w:t>
            </w:r>
            <w:r w:rsidR="45E28A0A" w:rsidRPr="13F4CEF3">
              <w:rPr>
                <w:color w:val="000000" w:themeColor="text1"/>
              </w:rPr>
              <w:t>2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4853CD" w14:textId="054E2844" w:rsidR="5414B025" w:rsidRDefault="5ED9DB67" w:rsidP="13F4CEF3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 xml:space="preserve">Usuario: </w:t>
            </w:r>
            <w:r w:rsidR="2874779A" w:rsidRPr="13F4CEF3">
              <w:rPr>
                <w:color w:val="000000" w:themeColor="text1"/>
              </w:rPr>
              <w:t>Empleado</w:t>
            </w:r>
          </w:p>
        </w:tc>
      </w:tr>
      <w:tr w:rsidR="5414B025" w14:paraId="2DAA93C5" w14:textId="77777777" w:rsidTr="13F4CEF3">
        <w:trPr>
          <w:trHeight w:val="300"/>
        </w:trPr>
        <w:tc>
          <w:tcPr>
            <w:tcW w:w="91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ED902D" w14:textId="31B07041" w:rsidR="5414B025" w:rsidRDefault="5ED9DB67" w:rsidP="13F4CEF3">
            <w:pPr>
              <w:pStyle w:val="NormalWeb"/>
              <w:ind w:left="61"/>
            </w:pPr>
            <w:r w:rsidRPr="13F4CEF3">
              <w:rPr>
                <w:color w:val="000000" w:themeColor="text1"/>
              </w:rPr>
              <w:t xml:space="preserve">Nombre Historia: </w:t>
            </w:r>
            <w:r w:rsidR="180B8DF7" w:rsidRPr="13F4CEF3">
              <w:t>Actualización automática del inventario</w:t>
            </w:r>
          </w:p>
        </w:tc>
      </w:tr>
      <w:tr w:rsidR="5414B025" w14:paraId="58ACECBD" w14:textId="77777777" w:rsidTr="13F4CEF3">
        <w:trPr>
          <w:trHeight w:val="300"/>
        </w:trPr>
        <w:tc>
          <w:tcPr>
            <w:tcW w:w="4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2291B6" w14:textId="20C09AA5" w:rsidR="5414B025" w:rsidRDefault="5ED9DB67" w:rsidP="13F4CEF3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>Prioridad en negocio: Alta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39836E" w14:textId="5B825ADF" w:rsidR="5414B025" w:rsidRDefault="5ED9DB67" w:rsidP="13F4CEF3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>Riesgo en desarrollo:</w:t>
            </w:r>
            <w:r w:rsidR="065C8989" w:rsidRPr="13F4CEF3">
              <w:rPr>
                <w:color w:val="000000" w:themeColor="text1"/>
              </w:rPr>
              <w:t xml:space="preserve"> Alto</w:t>
            </w:r>
          </w:p>
        </w:tc>
      </w:tr>
      <w:tr w:rsidR="5414B025" w14:paraId="2867191F" w14:textId="77777777" w:rsidTr="13F4CEF3">
        <w:trPr>
          <w:trHeight w:val="300"/>
        </w:trPr>
        <w:tc>
          <w:tcPr>
            <w:tcW w:w="4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0A6647" w14:textId="6F40FB68" w:rsidR="5414B025" w:rsidRDefault="5ED9DB67" w:rsidP="13F4CEF3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 xml:space="preserve">Puntos estimados: </w:t>
            </w:r>
            <w:r w:rsidR="7D5CAF6F" w:rsidRPr="13F4CEF3">
              <w:rPr>
                <w:color w:val="000000" w:themeColor="text1"/>
              </w:rPr>
              <w:t>13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9475F1" w14:textId="77777777" w:rsidR="5414B025" w:rsidRDefault="5ED9DB67" w:rsidP="13F4CEF3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>Puntos reales:</w:t>
            </w:r>
          </w:p>
        </w:tc>
      </w:tr>
      <w:tr w:rsidR="5414B025" w14:paraId="58995674" w14:textId="77777777" w:rsidTr="13F4CEF3">
        <w:trPr>
          <w:trHeight w:val="300"/>
        </w:trPr>
        <w:tc>
          <w:tcPr>
            <w:tcW w:w="91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35E676" w14:textId="77777777" w:rsidR="5414B025" w:rsidRDefault="5ED9DB67" w:rsidP="13F4CEF3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>Programador Responsable:</w:t>
            </w:r>
          </w:p>
        </w:tc>
      </w:tr>
      <w:tr w:rsidR="5414B025" w14:paraId="4C599844" w14:textId="77777777" w:rsidTr="13F4CEF3">
        <w:trPr>
          <w:trHeight w:val="300"/>
        </w:trPr>
        <w:tc>
          <w:tcPr>
            <w:tcW w:w="91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6008B8" w14:textId="702CB707" w:rsidR="5414B025" w:rsidRDefault="5ED9DB67" w:rsidP="13F4CEF3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>Descripción:</w:t>
            </w:r>
            <w:r w:rsidRPr="13F4CEF3">
              <w:t xml:space="preserve"> </w:t>
            </w:r>
            <w:r w:rsidR="45129B2A" w:rsidRPr="13F4CEF3">
              <w:t>Como administrador, quiero que el sistema descuente automáticamente el inventario cuando se registre una venta, para evitar inconsistencias en el stock</w:t>
            </w:r>
          </w:p>
        </w:tc>
      </w:tr>
      <w:tr w:rsidR="5414B025" w14:paraId="1F5236DB" w14:textId="77777777" w:rsidTr="13F4CEF3">
        <w:trPr>
          <w:trHeight w:val="300"/>
        </w:trPr>
        <w:tc>
          <w:tcPr>
            <w:tcW w:w="91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D0EDEF" w14:textId="081CFEBE" w:rsidR="5414B025" w:rsidRDefault="5ED9DB67" w:rsidP="13F4CEF3">
            <w:pPr>
              <w:pStyle w:val="NormalWeb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>Observaciones:</w:t>
            </w:r>
            <w:r w:rsidRPr="13F4CEF3">
              <w:t xml:space="preserve"> </w:t>
            </w:r>
            <w:r w:rsidR="44010A37" w:rsidRPr="13F4CEF3">
              <w:t>Debe generar alertas cuando el inventario esté bajo</w:t>
            </w:r>
          </w:p>
        </w:tc>
      </w:tr>
    </w:tbl>
    <w:p w14:paraId="39CB9505" w14:textId="143433E2" w:rsidR="5414B025" w:rsidRDefault="5414B025" w:rsidP="13F4CEF3">
      <w:pPr>
        <w:rPr>
          <w:rFonts w:ascii="Times New Roman" w:eastAsia="Times New Roman" w:hAnsi="Times New Roman" w:cs="Times New Roman"/>
          <w:b/>
          <w:bCs/>
        </w:rPr>
      </w:pPr>
    </w:p>
    <w:tbl>
      <w:tblPr>
        <w:tblW w:w="0" w:type="auto"/>
        <w:tblInd w:w="-66" w:type="dxa"/>
        <w:tblLook w:val="0000" w:firstRow="0" w:lastRow="0" w:firstColumn="0" w:lastColumn="0" w:noHBand="0" w:noVBand="0"/>
      </w:tblPr>
      <w:tblGrid>
        <w:gridCol w:w="4340"/>
        <w:gridCol w:w="4554"/>
      </w:tblGrid>
      <w:tr w:rsidR="5414B025" w14:paraId="0597481A" w14:textId="77777777" w:rsidTr="13F4CEF3">
        <w:trPr>
          <w:trHeight w:val="300"/>
        </w:trPr>
        <w:tc>
          <w:tcPr>
            <w:tcW w:w="91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A764A2" w14:textId="77777777" w:rsidR="5414B025" w:rsidRDefault="5ED9DB67" w:rsidP="13F4CEF3">
            <w:pPr>
              <w:pStyle w:val="NormalWeb"/>
              <w:ind w:left="61"/>
              <w:jc w:val="center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>Historia de usuario</w:t>
            </w:r>
          </w:p>
        </w:tc>
      </w:tr>
      <w:tr w:rsidR="5414B025" w14:paraId="4DA5FBF6" w14:textId="77777777" w:rsidTr="13F4CEF3">
        <w:trPr>
          <w:trHeight w:val="300"/>
        </w:trPr>
        <w:tc>
          <w:tcPr>
            <w:tcW w:w="4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A36CF6" w14:textId="56624C1A" w:rsidR="5414B025" w:rsidRDefault="5ED9DB67" w:rsidP="13F4CEF3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 xml:space="preserve">Número: </w:t>
            </w:r>
            <w:r w:rsidR="5074172F" w:rsidRPr="13F4CEF3">
              <w:rPr>
                <w:color w:val="000000" w:themeColor="text1"/>
              </w:rPr>
              <w:t>3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1E2651" w14:textId="2A1B5A09" w:rsidR="5414B025" w:rsidRDefault="5ED9DB67" w:rsidP="13F4CEF3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 xml:space="preserve">Usuario: </w:t>
            </w:r>
            <w:r w:rsidR="5D07D94E" w:rsidRPr="13F4CEF3">
              <w:rPr>
                <w:color w:val="000000" w:themeColor="text1"/>
              </w:rPr>
              <w:t>Cliente</w:t>
            </w:r>
          </w:p>
        </w:tc>
      </w:tr>
      <w:tr w:rsidR="5414B025" w14:paraId="0114D3C0" w14:textId="77777777" w:rsidTr="13F4CEF3">
        <w:trPr>
          <w:trHeight w:val="300"/>
        </w:trPr>
        <w:tc>
          <w:tcPr>
            <w:tcW w:w="91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55DEEE" w14:textId="69E1D26A" w:rsidR="5414B025" w:rsidRDefault="5ED9DB67" w:rsidP="13F4CEF3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lastRenderedPageBreak/>
              <w:t xml:space="preserve">Nombre Historia: </w:t>
            </w:r>
            <w:r w:rsidR="1B9D9D3A" w:rsidRPr="13F4CEF3">
              <w:t>Pedido a domicilio desde la aplicación</w:t>
            </w:r>
          </w:p>
        </w:tc>
      </w:tr>
      <w:tr w:rsidR="5414B025" w14:paraId="0A2C0AD4" w14:textId="77777777" w:rsidTr="13F4CEF3">
        <w:trPr>
          <w:trHeight w:val="300"/>
        </w:trPr>
        <w:tc>
          <w:tcPr>
            <w:tcW w:w="4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164C6B" w14:textId="20C09AA5" w:rsidR="5414B025" w:rsidRDefault="5ED9DB67" w:rsidP="13F4CEF3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>Prioridad en negocio: Alta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6CE82F" w14:textId="56F26084" w:rsidR="5414B025" w:rsidRDefault="5ED9DB67" w:rsidP="13F4CEF3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>Riesgo en desarrollo: Medi</w:t>
            </w:r>
            <w:r w:rsidR="01C016D3" w:rsidRPr="13F4CEF3">
              <w:rPr>
                <w:color w:val="000000" w:themeColor="text1"/>
              </w:rPr>
              <w:t>o</w:t>
            </w:r>
          </w:p>
        </w:tc>
      </w:tr>
      <w:tr w:rsidR="5414B025" w14:paraId="3AE1F774" w14:textId="77777777" w:rsidTr="13F4CEF3">
        <w:trPr>
          <w:trHeight w:val="300"/>
        </w:trPr>
        <w:tc>
          <w:tcPr>
            <w:tcW w:w="4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27B0BC" w14:textId="7A6BD0B1" w:rsidR="5414B025" w:rsidRDefault="5ED9DB67" w:rsidP="13F4CEF3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>Puntos estimados: 8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D27256" w14:textId="77777777" w:rsidR="5414B025" w:rsidRDefault="5ED9DB67" w:rsidP="13F4CEF3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>Puntos reales:</w:t>
            </w:r>
          </w:p>
        </w:tc>
      </w:tr>
      <w:tr w:rsidR="5414B025" w14:paraId="4ED3A4F6" w14:textId="77777777" w:rsidTr="13F4CEF3">
        <w:trPr>
          <w:trHeight w:val="300"/>
        </w:trPr>
        <w:tc>
          <w:tcPr>
            <w:tcW w:w="91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429D09" w14:textId="77777777" w:rsidR="5414B025" w:rsidRDefault="5ED9DB67" w:rsidP="13F4CEF3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>Programador Responsable:</w:t>
            </w:r>
          </w:p>
        </w:tc>
      </w:tr>
      <w:tr w:rsidR="5414B025" w14:paraId="57C6BD55" w14:textId="77777777" w:rsidTr="13F4CEF3">
        <w:trPr>
          <w:trHeight w:val="300"/>
        </w:trPr>
        <w:tc>
          <w:tcPr>
            <w:tcW w:w="91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5587F0" w14:textId="016C49F4" w:rsidR="5414B025" w:rsidRDefault="5ED9DB67" w:rsidP="13F4CEF3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>Descripción:</w:t>
            </w:r>
            <w:r w:rsidRPr="13F4CEF3">
              <w:t xml:space="preserve"> </w:t>
            </w:r>
            <w:r w:rsidR="385C08F4" w:rsidRPr="13F4CEF3">
              <w:t>Como cliente, quiero realizar pedidos a domicilio desde la aplicación, para recibir mis productos sin necesidad de escribir por WhatsApp</w:t>
            </w:r>
          </w:p>
        </w:tc>
      </w:tr>
      <w:tr w:rsidR="5414B025" w14:paraId="4E21830B" w14:textId="77777777" w:rsidTr="13F4CEF3">
        <w:trPr>
          <w:trHeight w:val="300"/>
        </w:trPr>
        <w:tc>
          <w:tcPr>
            <w:tcW w:w="91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A1068A" w14:textId="2F8BE4C2" w:rsidR="5414B025" w:rsidRDefault="5ED9DB67" w:rsidP="13F4CEF3">
            <w:pPr>
              <w:pStyle w:val="NormalWeb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>Observaciones:</w:t>
            </w:r>
            <w:r w:rsidRPr="13F4CEF3">
              <w:t xml:space="preserve"> </w:t>
            </w:r>
            <w:r w:rsidR="66F62F09" w:rsidRPr="13F4CEF3">
              <w:t>Permitir seleccionar dirección de entrega y método de pago.</w:t>
            </w:r>
          </w:p>
        </w:tc>
      </w:tr>
    </w:tbl>
    <w:p w14:paraId="05A75DCB" w14:textId="26BEE57C" w:rsidR="5414B025" w:rsidRDefault="5414B025" w:rsidP="13F4CEF3">
      <w:pPr>
        <w:rPr>
          <w:rFonts w:ascii="Times New Roman" w:eastAsia="Times New Roman" w:hAnsi="Times New Roman" w:cs="Times New Roman"/>
          <w:b/>
          <w:bCs/>
        </w:rPr>
      </w:pPr>
    </w:p>
    <w:p w14:paraId="30142514" w14:textId="03A42638" w:rsidR="3FB3D556" w:rsidRDefault="3FB3D556" w:rsidP="3FB3D556">
      <w:pPr>
        <w:rPr>
          <w:rFonts w:ascii="Times New Roman" w:eastAsia="Times New Roman" w:hAnsi="Times New Roman" w:cs="Times New Roman"/>
          <w:b/>
          <w:bCs/>
        </w:rPr>
      </w:pPr>
    </w:p>
    <w:p w14:paraId="0AFBECF9" w14:textId="1E58C81A" w:rsidR="3FB3D556" w:rsidRDefault="3FB3D556" w:rsidP="3FB3D556">
      <w:pPr>
        <w:rPr>
          <w:rFonts w:ascii="Times New Roman" w:eastAsia="Times New Roman" w:hAnsi="Times New Roman" w:cs="Times New Roman"/>
          <w:b/>
          <w:bCs/>
        </w:rPr>
      </w:pPr>
    </w:p>
    <w:p w14:paraId="17EF998D" w14:textId="0AAE9DB6" w:rsidR="5414B025" w:rsidRDefault="5414B025" w:rsidP="13F4CEF3">
      <w:pPr>
        <w:rPr>
          <w:rFonts w:ascii="Times New Roman" w:eastAsia="Times New Roman" w:hAnsi="Times New Roman" w:cs="Times New Roman"/>
          <w:b/>
          <w:bCs/>
        </w:rPr>
      </w:pPr>
    </w:p>
    <w:tbl>
      <w:tblPr>
        <w:tblW w:w="0" w:type="auto"/>
        <w:tblInd w:w="-66" w:type="dxa"/>
        <w:tblLook w:val="0000" w:firstRow="0" w:lastRow="0" w:firstColumn="0" w:lastColumn="0" w:noHBand="0" w:noVBand="0"/>
      </w:tblPr>
      <w:tblGrid>
        <w:gridCol w:w="4334"/>
        <w:gridCol w:w="4560"/>
      </w:tblGrid>
      <w:tr w:rsidR="5414B025" w14:paraId="4FBC13FA" w14:textId="77777777" w:rsidTr="13F4CEF3">
        <w:trPr>
          <w:trHeight w:val="300"/>
        </w:trPr>
        <w:tc>
          <w:tcPr>
            <w:tcW w:w="91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3A217B6" w14:textId="77777777" w:rsidR="5414B025" w:rsidRDefault="5ED9DB67" w:rsidP="13F4CEF3">
            <w:pPr>
              <w:pStyle w:val="NormalWeb"/>
              <w:ind w:left="61"/>
              <w:jc w:val="center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>Historia de usuario</w:t>
            </w:r>
          </w:p>
        </w:tc>
      </w:tr>
      <w:tr w:rsidR="5414B025" w14:paraId="5CBDEEB1" w14:textId="77777777" w:rsidTr="13F4CEF3">
        <w:trPr>
          <w:trHeight w:val="300"/>
        </w:trPr>
        <w:tc>
          <w:tcPr>
            <w:tcW w:w="4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088257" w14:textId="446D60F6" w:rsidR="5414B025" w:rsidRDefault="5ED9DB67" w:rsidP="13F4CEF3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 xml:space="preserve">Número: </w:t>
            </w:r>
            <w:r w:rsidR="391F8840" w:rsidRPr="13F4CEF3">
              <w:rPr>
                <w:color w:val="000000" w:themeColor="text1"/>
              </w:rPr>
              <w:t>4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76FD6D" w14:textId="31BCA8D8" w:rsidR="5414B025" w:rsidRDefault="5ED9DB67" w:rsidP="13F4CEF3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>Usuario: Administrador de la tienda</w:t>
            </w:r>
          </w:p>
        </w:tc>
      </w:tr>
      <w:tr w:rsidR="5414B025" w14:paraId="308BE377" w14:textId="77777777" w:rsidTr="13F4CEF3">
        <w:trPr>
          <w:trHeight w:val="300"/>
        </w:trPr>
        <w:tc>
          <w:tcPr>
            <w:tcW w:w="91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F1D58C" w14:textId="58CD7B73" w:rsidR="5414B025" w:rsidRDefault="5ED9DB67" w:rsidP="13F4CEF3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 xml:space="preserve">Nombre Historia: </w:t>
            </w:r>
            <w:r w:rsidR="48EB295C" w:rsidRPr="13F4CEF3">
              <w:t>Reportes de ventas e inventario</w:t>
            </w:r>
          </w:p>
        </w:tc>
      </w:tr>
      <w:tr w:rsidR="5414B025" w14:paraId="6A55A4C4" w14:textId="77777777" w:rsidTr="13F4CEF3">
        <w:trPr>
          <w:trHeight w:val="300"/>
        </w:trPr>
        <w:tc>
          <w:tcPr>
            <w:tcW w:w="4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9F30EE" w14:textId="69B72B5E" w:rsidR="5414B025" w:rsidRDefault="5ED9DB67" w:rsidP="13F4CEF3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 xml:space="preserve">Prioridad en negocio: </w:t>
            </w:r>
            <w:r w:rsidR="1031E667" w:rsidRPr="13F4CEF3">
              <w:rPr>
                <w:color w:val="000000" w:themeColor="text1"/>
              </w:rPr>
              <w:t>Media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49EB33" w14:textId="4C2556C4" w:rsidR="5414B025" w:rsidRDefault="5ED9DB67" w:rsidP="13F4CEF3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>Riesgo en desarrollo: Medio</w:t>
            </w:r>
          </w:p>
        </w:tc>
      </w:tr>
      <w:tr w:rsidR="5414B025" w14:paraId="0830802C" w14:textId="77777777" w:rsidTr="13F4CEF3">
        <w:trPr>
          <w:trHeight w:val="300"/>
        </w:trPr>
        <w:tc>
          <w:tcPr>
            <w:tcW w:w="4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E3C86E" w14:textId="7A6BD0B1" w:rsidR="5414B025" w:rsidRDefault="5ED9DB67" w:rsidP="13F4CEF3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>Puntos estimados: 8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04B5A4" w14:textId="77777777" w:rsidR="5414B025" w:rsidRDefault="5ED9DB67" w:rsidP="13F4CEF3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>Puntos reales:</w:t>
            </w:r>
          </w:p>
        </w:tc>
      </w:tr>
      <w:tr w:rsidR="5414B025" w14:paraId="100AF867" w14:textId="77777777" w:rsidTr="13F4CEF3">
        <w:trPr>
          <w:trHeight w:val="300"/>
        </w:trPr>
        <w:tc>
          <w:tcPr>
            <w:tcW w:w="91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248622" w14:textId="77777777" w:rsidR="5414B025" w:rsidRDefault="5ED9DB67" w:rsidP="13F4CEF3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>Programador Responsable:</w:t>
            </w:r>
          </w:p>
        </w:tc>
      </w:tr>
      <w:tr w:rsidR="5414B025" w14:paraId="7C852772" w14:textId="77777777" w:rsidTr="13F4CEF3">
        <w:trPr>
          <w:trHeight w:val="300"/>
        </w:trPr>
        <w:tc>
          <w:tcPr>
            <w:tcW w:w="91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069324" w14:textId="270054D5" w:rsidR="5414B025" w:rsidRDefault="5ED9DB67" w:rsidP="13F4CEF3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>Descripción:</w:t>
            </w:r>
            <w:r w:rsidRPr="13F4CEF3">
              <w:t xml:space="preserve"> </w:t>
            </w:r>
            <w:r w:rsidR="30AD1578" w:rsidRPr="13F4CEF3">
              <w:t>Como administrador, quiero generar reportes de ventas e inventario, para analizar el rendimiento del negocio y tomar decisiones.</w:t>
            </w:r>
          </w:p>
        </w:tc>
      </w:tr>
      <w:tr w:rsidR="5414B025" w14:paraId="6764DFB9" w14:textId="77777777" w:rsidTr="13F4CEF3">
        <w:trPr>
          <w:trHeight w:val="300"/>
        </w:trPr>
        <w:tc>
          <w:tcPr>
            <w:tcW w:w="91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8A7903" w14:textId="4CBDBF0D" w:rsidR="5414B025" w:rsidRDefault="5ED9DB67" w:rsidP="13F4CEF3">
            <w:pPr>
              <w:pStyle w:val="NormalWeb"/>
            </w:pPr>
            <w:r w:rsidRPr="13F4CEF3">
              <w:rPr>
                <w:color w:val="000000" w:themeColor="text1"/>
              </w:rPr>
              <w:t>Observaciones:</w:t>
            </w:r>
            <w:r w:rsidRPr="13F4CEF3">
              <w:t xml:space="preserve"> </w:t>
            </w:r>
            <w:r w:rsidR="04EA28D3" w:rsidRPr="13F4CEF3">
              <w:t>Reportes descargables en PDF y Excel.</w:t>
            </w:r>
          </w:p>
        </w:tc>
      </w:tr>
    </w:tbl>
    <w:p w14:paraId="5A6527C4" w14:textId="6DE055B1" w:rsidR="5414B025" w:rsidRDefault="5414B025" w:rsidP="13F4CEF3">
      <w:pPr>
        <w:rPr>
          <w:rFonts w:ascii="Times New Roman" w:eastAsia="Times New Roman" w:hAnsi="Times New Roman" w:cs="Times New Roman"/>
          <w:b/>
          <w:bCs/>
        </w:rPr>
      </w:pPr>
    </w:p>
    <w:tbl>
      <w:tblPr>
        <w:tblW w:w="0" w:type="auto"/>
        <w:tblInd w:w="-66" w:type="dxa"/>
        <w:tblLook w:val="0000" w:firstRow="0" w:lastRow="0" w:firstColumn="0" w:lastColumn="0" w:noHBand="0" w:noVBand="0"/>
      </w:tblPr>
      <w:tblGrid>
        <w:gridCol w:w="4334"/>
        <w:gridCol w:w="4560"/>
      </w:tblGrid>
      <w:tr w:rsidR="5414B025" w14:paraId="075E1FF5" w14:textId="77777777" w:rsidTr="13F4CEF3">
        <w:trPr>
          <w:trHeight w:val="300"/>
        </w:trPr>
        <w:tc>
          <w:tcPr>
            <w:tcW w:w="91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2977CD" w14:textId="77777777" w:rsidR="5414B025" w:rsidRDefault="5ED9DB67" w:rsidP="13F4CEF3">
            <w:pPr>
              <w:pStyle w:val="NormalWeb"/>
              <w:ind w:left="61"/>
              <w:jc w:val="center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>Historia de usuario</w:t>
            </w:r>
          </w:p>
        </w:tc>
      </w:tr>
      <w:tr w:rsidR="5414B025" w14:paraId="17173040" w14:textId="77777777" w:rsidTr="13F4CEF3">
        <w:trPr>
          <w:trHeight w:val="300"/>
        </w:trPr>
        <w:tc>
          <w:tcPr>
            <w:tcW w:w="4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FF7797" w14:textId="020AB0A6" w:rsidR="5414B025" w:rsidRDefault="5ED9DB67" w:rsidP="13F4CEF3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 xml:space="preserve">Número: </w:t>
            </w:r>
            <w:r w:rsidR="2D1DA93E" w:rsidRPr="13F4CEF3">
              <w:rPr>
                <w:color w:val="000000" w:themeColor="text1"/>
              </w:rPr>
              <w:t>5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289752" w14:textId="31BCA8D8" w:rsidR="5414B025" w:rsidRDefault="5ED9DB67" w:rsidP="13F4CEF3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>Usuario: Administrador de la tienda</w:t>
            </w:r>
          </w:p>
        </w:tc>
      </w:tr>
      <w:tr w:rsidR="5414B025" w14:paraId="378E5D91" w14:textId="77777777" w:rsidTr="13F4CEF3">
        <w:trPr>
          <w:trHeight w:val="300"/>
        </w:trPr>
        <w:tc>
          <w:tcPr>
            <w:tcW w:w="91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265A3C" w14:textId="54FC33FA" w:rsidR="5414B025" w:rsidRDefault="5ED9DB67" w:rsidP="13F4CEF3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 xml:space="preserve">Nombre Historia: </w:t>
            </w:r>
            <w:r w:rsidR="48067B6C" w:rsidRPr="13F4CEF3">
              <w:t>Gestión de ventas</w:t>
            </w:r>
          </w:p>
        </w:tc>
      </w:tr>
      <w:tr w:rsidR="5414B025" w14:paraId="737C2E55" w14:textId="77777777" w:rsidTr="13F4CEF3">
        <w:trPr>
          <w:trHeight w:val="300"/>
        </w:trPr>
        <w:tc>
          <w:tcPr>
            <w:tcW w:w="4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8A69E9" w14:textId="20C09AA5" w:rsidR="5414B025" w:rsidRDefault="5ED9DB67" w:rsidP="13F4CEF3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>Prioridad en negocio: Alta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AFEA78" w14:textId="74E0C5E5" w:rsidR="5414B025" w:rsidRDefault="5ED9DB67" w:rsidP="13F4CEF3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 xml:space="preserve">Riesgo en desarrollo: </w:t>
            </w:r>
            <w:r w:rsidR="7BEC5B1E" w:rsidRPr="13F4CEF3">
              <w:rPr>
                <w:color w:val="000000" w:themeColor="text1"/>
              </w:rPr>
              <w:t>baja</w:t>
            </w:r>
          </w:p>
        </w:tc>
      </w:tr>
      <w:tr w:rsidR="5414B025" w14:paraId="6E7AA540" w14:textId="77777777" w:rsidTr="13F4CEF3">
        <w:trPr>
          <w:trHeight w:val="300"/>
        </w:trPr>
        <w:tc>
          <w:tcPr>
            <w:tcW w:w="4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BCC91A" w14:textId="1738CF8B" w:rsidR="5414B025" w:rsidRDefault="5ED9DB67" w:rsidP="13F4CEF3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 xml:space="preserve">Puntos estimados: </w:t>
            </w:r>
            <w:r w:rsidR="34640E10" w:rsidRPr="13F4CEF3">
              <w:rPr>
                <w:color w:val="000000" w:themeColor="text1"/>
              </w:rPr>
              <w:t>5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3B071B1" w14:textId="77777777" w:rsidR="5414B025" w:rsidRDefault="5ED9DB67" w:rsidP="13F4CEF3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>Puntos reales:</w:t>
            </w:r>
          </w:p>
        </w:tc>
      </w:tr>
      <w:tr w:rsidR="5414B025" w14:paraId="6C210871" w14:textId="77777777" w:rsidTr="13F4CEF3">
        <w:trPr>
          <w:trHeight w:val="300"/>
        </w:trPr>
        <w:tc>
          <w:tcPr>
            <w:tcW w:w="91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B2EA72" w14:textId="77777777" w:rsidR="5414B025" w:rsidRDefault="5ED9DB67" w:rsidP="13F4CEF3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>Programador Responsable:</w:t>
            </w:r>
          </w:p>
        </w:tc>
      </w:tr>
      <w:tr w:rsidR="5414B025" w14:paraId="09E4DEE7" w14:textId="77777777" w:rsidTr="13F4CEF3">
        <w:trPr>
          <w:trHeight w:val="300"/>
        </w:trPr>
        <w:tc>
          <w:tcPr>
            <w:tcW w:w="91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404BBF" w14:textId="4093572C" w:rsidR="5414B025" w:rsidRDefault="5ED9DB67" w:rsidP="13F4CEF3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>Descripción:</w:t>
            </w:r>
            <w:r w:rsidRPr="13F4CEF3">
              <w:t xml:space="preserve"> </w:t>
            </w:r>
            <w:r w:rsidR="470B67BC" w:rsidRPr="13F4CEF3">
              <w:t>Como administrador, quiero un módulo de ventas donde se registren las transacciones diarias, para llevar un control exacto de ingresos.</w:t>
            </w:r>
          </w:p>
        </w:tc>
      </w:tr>
      <w:tr w:rsidR="5414B025" w14:paraId="608E6455" w14:textId="77777777" w:rsidTr="13F4CEF3">
        <w:trPr>
          <w:trHeight w:val="300"/>
        </w:trPr>
        <w:tc>
          <w:tcPr>
            <w:tcW w:w="91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45A6289" w14:textId="1DDF592D" w:rsidR="5414B025" w:rsidRDefault="5ED9DB67" w:rsidP="13F4CEF3">
            <w:pPr>
              <w:pStyle w:val="NormalWeb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>Observaciones:</w:t>
            </w:r>
            <w:r w:rsidRPr="13F4CEF3">
              <w:t xml:space="preserve"> </w:t>
            </w:r>
            <w:r w:rsidR="1BD332A4" w:rsidRPr="13F4CEF3">
              <w:t>Debe permitir registrar forma de pago (efectivo, transferencia, etc.).</w:t>
            </w:r>
          </w:p>
        </w:tc>
      </w:tr>
    </w:tbl>
    <w:p w14:paraId="3CA91FEC" w14:textId="0EDF01DA" w:rsidR="5414B025" w:rsidRDefault="5414B025" w:rsidP="13F4CEF3">
      <w:pPr>
        <w:rPr>
          <w:rFonts w:ascii="Times New Roman" w:eastAsia="Times New Roman" w:hAnsi="Times New Roman" w:cs="Times New Roman"/>
          <w:b/>
          <w:bCs/>
        </w:rPr>
      </w:pPr>
    </w:p>
    <w:tbl>
      <w:tblPr>
        <w:tblW w:w="0" w:type="auto"/>
        <w:tblInd w:w="-66" w:type="dxa"/>
        <w:tblLook w:val="0000" w:firstRow="0" w:lastRow="0" w:firstColumn="0" w:lastColumn="0" w:noHBand="0" w:noVBand="0"/>
      </w:tblPr>
      <w:tblGrid>
        <w:gridCol w:w="4324"/>
        <w:gridCol w:w="4570"/>
      </w:tblGrid>
      <w:tr w:rsidR="5414B025" w14:paraId="753B8EFE" w14:textId="77777777" w:rsidTr="13F4CEF3">
        <w:trPr>
          <w:trHeight w:val="300"/>
        </w:trPr>
        <w:tc>
          <w:tcPr>
            <w:tcW w:w="91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AAE630" w14:textId="77777777" w:rsidR="5414B025" w:rsidRDefault="5ED9DB67" w:rsidP="13F4CEF3">
            <w:pPr>
              <w:pStyle w:val="NormalWeb"/>
              <w:ind w:left="61"/>
              <w:jc w:val="center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>Historia de usuario</w:t>
            </w:r>
          </w:p>
        </w:tc>
      </w:tr>
      <w:tr w:rsidR="5414B025" w14:paraId="32AEE8ED" w14:textId="77777777" w:rsidTr="13F4CEF3">
        <w:trPr>
          <w:trHeight w:val="300"/>
        </w:trPr>
        <w:tc>
          <w:tcPr>
            <w:tcW w:w="4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90D06E" w14:textId="66E33B30" w:rsidR="5414B025" w:rsidRDefault="5ED9DB67" w:rsidP="13F4CEF3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 xml:space="preserve">Número: </w:t>
            </w:r>
            <w:r w:rsidR="0B4B77CF" w:rsidRPr="13F4CEF3">
              <w:rPr>
                <w:color w:val="000000" w:themeColor="text1"/>
              </w:rPr>
              <w:t>6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8F2D8D" w14:textId="671FF55A" w:rsidR="5414B025" w:rsidRDefault="5ED9DB67" w:rsidP="13F4CEF3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 xml:space="preserve">Usuario: </w:t>
            </w:r>
            <w:r w:rsidR="4D843634" w:rsidRPr="13F4CEF3">
              <w:rPr>
                <w:color w:val="000000" w:themeColor="text1"/>
              </w:rPr>
              <w:t>Sistema/plataforma</w:t>
            </w:r>
          </w:p>
        </w:tc>
      </w:tr>
      <w:tr w:rsidR="5414B025" w14:paraId="703ECD94" w14:textId="77777777" w:rsidTr="13F4CEF3">
        <w:trPr>
          <w:trHeight w:val="300"/>
        </w:trPr>
        <w:tc>
          <w:tcPr>
            <w:tcW w:w="91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0A04AC" w14:textId="12A17BE2" w:rsidR="5414B025" w:rsidRDefault="5ED9DB67" w:rsidP="13F4CEF3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 xml:space="preserve">Nombre Historia: </w:t>
            </w:r>
            <w:r w:rsidR="25E38B0B" w:rsidRPr="13F4CEF3">
              <w:t>Acceso multiplataforma</w:t>
            </w:r>
          </w:p>
        </w:tc>
      </w:tr>
      <w:tr w:rsidR="5414B025" w14:paraId="4F69AC18" w14:textId="77777777" w:rsidTr="13F4CEF3">
        <w:trPr>
          <w:trHeight w:val="300"/>
        </w:trPr>
        <w:tc>
          <w:tcPr>
            <w:tcW w:w="4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E46660" w14:textId="051B5507" w:rsidR="5414B025" w:rsidRDefault="5ED9DB67" w:rsidP="13F4CEF3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 xml:space="preserve">Prioridad en negocio: </w:t>
            </w:r>
            <w:r w:rsidR="033396C8" w:rsidRPr="13F4CEF3">
              <w:rPr>
                <w:color w:val="000000" w:themeColor="text1"/>
              </w:rPr>
              <w:t>Media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AAAF46" w14:textId="504BA242" w:rsidR="5414B025" w:rsidRDefault="5ED9DB67" w:rsidP="13F4CEF3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 xml:space="preserve">Riesgo en desarrollo: </w:t>
            </w:r>
            <w:r w:rsidR="310E10CB" w:rsidRPr="13F4CEF3">
              <w:rPr>
                <w:color w:val="000000" w:themeColor="text1"/>
              </w:rPr>
              <w:t>Alta</w:t>
            </w:r>
          </w:p>
        </w:tc>
      </w:tr>
      <w:tr w:rsidR="5414B025" w14:paraId="1079A011" w14:textId="77777777" w:rsidTr="13F4CEF3">
        <w:trPr>
          <w:trHeight w:val="300"/>
        </w:trPr>
        <w:tc>
          <w:tcPr>
            <w:tcW w:w="4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6C9ACE" w14:textId="6FD6BDF5" w:rsidR="5414B025" w:rsidRDefault="5ED9DB67" w:rsidP="13F4CEF3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 xml:space="preserve">Puntos estimados: </w:t>
            </w:r>
            <w:r w:rsidR="4FD174E9" w:rsidRPr="13F4CEF3">
              <w:rPr>
                <w:color w:val="000000" w:themeColor="text1"/>
              </w:rPr>
              <w:t>13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6DEB80" w14:textId="77777777" w:rsidR="5414B025" w:rsidRDefault="5ED9DB67" w:rsidP="13F4CEF3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>Puntos reales:</w:t>
            </w:r>
          </w:p>
        </w:tc>
      </w:tr>
      <w:tr w:rsidR="5414B025" w14:paraId="6CE5BD2D" w14:textId="77777777" w:rsidTr="13F4CEF3">
        <w:trPr>
          <w:trHeight w:val="300"/>
        </w:trPr>
        <w:tc>
          <w:tcPr>
            <w:tcW w:w="91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ECEA7A" w14:textId="77777777" w:rsidR="5414B025" w:rsidRDefault="5ED9DB67" w:rsidP="13F4CEF3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t>Programador Responsable:</w:t>
            </w:r>
          </w:p>
        </w:tc>
      </w:tr>
      <w:tr w:rsidR="5414B025" w14:paraId="05D25808" w14:textId="77777777" w:rsidTr="13F4CEF3">
        <w:trPr>
          <w:trHeight w:val="300"/>
        </w:trPr>
        <w:tc>
          <w:tcPr>
            <w:tcW w:w="91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73B9B5" w14:textId="2080F4AB" w:rsidR="5414B025" w:rsidRDefault="5ED9DB67" w:rsidP="13F4CEF3">
            <w:pPr>
              <w:pStyle w:val="NormalWeb"/>
              <w:ind w:left="61"/>
              <w:rPr>
                <w:color w:val="000000" w:themeColor="text1"/>
              </w:rPr>
            </w:pPr>
            <w:r w:rsidRPr="13F4CEF3">
              <w:rPr>
                <w:color w:val="000000" w:themeColor="text1"/>
              </w:rPr>
              <w:lastRenderedPageBreak/>
              <w:t>Descripción:</w:t>
            </w:r>
            <w:r w:rsidRPr="13F4CEF3">
              <w:t xml:space="preserve"> </w:t>
            </w:r>
            <w:r w:rsidR="42B60070" w:rsidRPr="13F4CEF3">
              <w:t>Como usuario del sistema, quiero acceder a la aplicación desde diferentes dispositivos (móvil, tableta y computador), para gestionar pedidos y ventas de forma flexible y cómoda</w:t>
            </w:r>
          </w:p>
        </w:tc>
      </w:tr>
      <w:tr w:rsidR="5414B025" w14:paraId="79513E5C" w14:textId="77777777" w:rsidTr="13F4CEF3">
        <w:trPr>
          <w:trHeight w:val="300"/>
        </w:trPr>
        <w:tc>
          <w:tcPr>
            <w:tcW w:w="91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A35B4F" w14:textId="6A9CEA43" w:rsidR="5414B025" w:rsidRDefault="5ED9DB67" w:rsidP="13F4CEF3">
            <w:pPr>
              <w:pStyle w:val="NormalWeb"/>
            </w:pPr>
            <w:r w:rsidRPr="13F4CEF3">
              <w:rPr>
                <w:color w:val="000000" w:themeColor="text1"/>
              </w:rPr>
              <w:t>Observaciones:</w:t>
            </w:r>
            <w:r w:rsidR="5B14C51C" w:rsidRPr="13F4CEF3">
              <w:rPr>
                <w:color w:val="000000" w:themeColor="text1"/>
              </w:rPr>
              <w:t xml:space="preserve"> </w:t>
            </w:r>
            <w:r w:rsidR="5B14C51C" w:rsidRPr="13F4CEF3">
              <w:t>Compatible con Android, iOS y versión web.</w:t>
            </w:r>
          </w:p>
        </w:tc>
      </w:tr>
    </w:tbl>
    <w:p w14:paraId="5391D925" w14:textId="40E89296" w:rsidR="5414B025" w:rsidRDefault="5414B025" w:rsidP="5414B025">
      <w:pPr>
        <w:rPr>
          <w:rFonts w:ascii="Times New Roman" w:hAnsi="Times New Roman" w:cs="Times New Roman"/>
          <w:b/>
          <w:bCs/>
        </w:rPr>
      </w:pPr>
    </w:p>
    <w:p w14:paraId="694D08EB" w14:textId="3E88573A" w:rsidR="00EA796E" w:rsidRPr="002E2C46" w:rsidRDefault="00EA796E" w:rsidP="002E2C46">
      <w:pPr>
        <w:rPr>
          <w:rFonts w:ascii="Times New Roman" w:hAnsi="Times New Roman" w:cs="Times New Roman"/>
          <w:b/>
          <w:bCs/>
        </w:rPr>
      </w:pPr>
      <w:proofErr w:type="spellStart"/>
      <w:r w:rsidRPr="76F1BB64">
        <w:rPr>
          <w:rFonts w:ascii="Times New Roman" w:hAnsi="Times New Roman" w:cs="Times New Roman"/>
          <w:b/>
          <w:bCs/>
        </w:rPr>
        <w:t>Github</w:t>
      </w:r>
      <w:proofErr w:type="spellEnd"/>
      <w:r>
        <w:br/>
      </w:r>
      <w:hyperlink r:id="rId9">
        <w:r w:rsidRPr="76F1BB64">
          <w:rPr>
            <w:rFonts w:ascii="Times New Roman" w:hAnsi="Times New Roman" w:cs="Times New Roman"/>
            <w:b/>
            <w:bCs/>
          </w:rPr>
          <w:t>https://github.com/Brayan3-4/Proyecto-A-Hui-Hou.git</w:t>
        </w:r>
      </w:hyperlink>
    </w:p>
    <w:p w14:paraId="3C70220A" w14:textId="57BE7D15" w:rsidR="76F1BB64" w:rsidRDefault="76F1BB64" w:rsidP="76F1BB64">
      <w:pPr>
        <w:rPr>
          <w:rFonts w:ascii="Times New Roman" w:hAnsi="Times New Roman" w:cs="Times New Roman"/>
          <w:b/>
          <w:bCs/>
        </w:rPr>
      </w:pPr>
    </w:p>
    <w:p w14:paraId="3C7C3A8A" w14:textId="79B9A46F" w:rsidR="00EA796E" w:rsidRPr="002E2C46" w:rsidRDefault="00EA796E" w:rsidP="002E2C46">
      <w:pPr>
        <w:rPr>
          <w:rFonts w:ascii="Times New Roman" w:hAnsi="Times New Roman" w:cs="Times New Roman"/>
          <w:b/>
          <w:bCs/>
        </w:rPr>
      </w:pPr>
    </w:p>
    <w:sectPr w:rsidR="00EA796E" w:rsidRPr="002E2C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47A59"/>
    <w:multiLevelType w:val="hybridMultilevel"/>
    <w:tmpl w:val="EB802D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75DED"/>
    <w:multiLevelType w:val="hybridMultilevel"/>
    <w:tmpl w:val="381843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A66C7E"/>
    <w:multiLevelType w:val="hybridMultilevel"/>
    <w:tmpl w:val="E362D5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2D673C"/>
    <w:multiLevelType w:val="multilevel"/>
    <w:tmpl w:val="368E3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4E01A5"/>
    <w:multiLevelType w:val="hybridMultilevel"/>
    <w:tmpl w:val="B4A237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AE415C"/>
    <w:multiLevelType w:val="multilevel"/>
    <w:tmpl w:val="680AE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D705AF"/>
    <w:multiLevelType w:val="hybridMultilevel"/>
    <w:tmpl w:val="8D4070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0156653">
    <w:abstractNumId w:val="3"/>
  </w:num>
  <w:num w:numId="2" w16cid:durableId="1138455202">
    <w:abstractNumId w:val="6"/>
  </w:num>
  <w:num w:numId="3" w16cid:durableId="1420520351">
    <w:abstractNumId w:val="4"/>
  </w:num>
  <w:num w:numId="4" w16cid:durableId="1883787910">
    <w:abstractNumId w:val="0"/>
  </w:num>
  <w:num w:numId="5" w16cid:durableId="1930190841">
    <w:abstractNumId w:val="1"/>
  </w:num>
  <w:num w:numId="6" w16cid:durableId="2034108071">
    <w:abstractNumId w:val="5"/>
  </w:num>
  <w:num w:numId="7" w16cid:durableId="935963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C46"/>
    <w:rsid w:val="0000050E"/>
    <w:rsid w:val="00037560"/>
    <w:rsid w:val="00053668"/>
    <w:rsid w:val="000628C5"/>
    <w:rsid w:val="00096710"/>
    <w:rsid w:val="000A2D10"/>
    <w:rsid w:val="000A4300"/>
    <w:rsid w:val="0010408E"/>
    <w:rsid w:val="00132820"/>
    <w:rsid w:val="00143B04"/>
    <w:rsid w:val="00144FCB"/>
    <w:rsid w:val="0015043C"/>
    <w:rsid w:val="00174C09"/>
    <w:rsid w:val="00187050"/>
    <w:rsid w:val="00194FA2"/>
    <w:rsid w:val="001C4903"/>
    <w:rsid w:val="001D7ED2"/>
    <w:rsid w:val="002122FB"/>
    <w:rsid w:val="002142AE"/>
    <w:rsid w:val="00245376"/>
    <w:rsid w:val="002773E0"/>
    <w:rsid w:val="00282E03"/>
    <w:rsid w:val="002B549C"/>
    <w:rsid w:val="002D4664"/>
    <w:rsid w:val="002E2C46"/>
    <w:rsid w:val="002E74A6"/>
    <w:rsid w:val="002E7E19"/>
    <w:rsid w:val="002F53B0"/>
    <w:rsid w:val="002F7EFB"/>
    <w:rsid w:val="00325B0C"/>
    <w:rsid w:val="0038605E"/>
    <w:rsid w:val="003D4E69"/>
    <w:rsid w:val="003D6307"/>
    <w:rsid w:val="003F5270"/>
    <w:rsid w:val="00401FF1"/>
    <w:rsid w:val="00406C8C"/>
    <w:rsid w:val="00435415"/>
    <w:rsid w:val="004378F4"/>
    <w:rsid w:val="0044367C"/>
    <w:rsid w:val="00450610"/>
    <w:rsid w:val="00471329"/>
    <w:rsid w:val="00486E22"/>
    <w:rsid w:val="0049753C"/>
    <w:rsid w:val="004D5F80"/>
    <w:rsid w:val="004E5241"/>
    <w:rsid w:val="00505AE7"/>
    <w:rsid w:val="00567932"/>
    <w:rsid w:val="005B7DDD"/>
    <w:rsid w:val="005C76E5"/>
    <w:rsid w:val="005D0120"/>
    <w:rsid w:val="005D7C4B"/>
    <w:rsid w:val="005E380D"/>
    <w:rsid w:val="005F2627"/>
    <w:rsid w:val="00600BAC"/>
    <w:rsid w:val="0060283D"/>
    <w:rsid w:val="00626CE7"/>
    <w:rsid w:val="00640DDD"/>
    <w:rsid w:val="0064515A"/>
    <w:rsid w:val="00645D3B"/>
    <w:rsid w:val="00646E3B"/>
    <w:rsid w:val="006512C5"/>
    <w:rsid w:val="0065583B"/>
    <w:rsid w:val="006D591A"/>
    <w:rsid w:val="006F45B8"/>
    <w:rsid w:val="00703B83"/>
    <w:rsid w:val="007054E9"/>
    <w:rsid w:val="00715CA5"/>
    <w:rsid w:val="00721A0D"/>
    <w:rsid w:val="00730606"/>
    <w:rsid w:val="00776076"/>
    <w:rsid w:val="00777BB3"/>
    <w:rsid w:val="007845BE"/>
    <w:rsid w:val="007A7690"/>
    <w:rsid w:val="007B6DAD"/>
    <w:rsid w:val="007C08D9"/>
    <w:rsid w:val="007E01F7"/>
    <w:rsid w:val="00803F46"/>
    <w:rsid w:val="00813971"/>
    <w:rsid w:val="0081497C"/>
    <w:rsid w:val="00854236"/>
    <w:rsid w:val="00871F2B"/>
    <w:rsid w:val="00875180"/>
    <w:rsid w:val="00885249"/>
    <w:rsid w:val="00924741"/>
    <w:rsid w:val="00926DCF"/>
    <w:rsid w:val="00950B76"/>
    <w:rsid w:val="0095347C"/>
    <w:rsid w:val="0095568D"/>
    <w:rsid w:val="009676C9"/>
    <w:rsid w:val="00970632"/>
    <w:rsid w:val="0099043B"/>
    <w:rsid w:val="009D268C"/>
    <w:rsid w:val="009E29AA"/>
    <w:rsid w:val="00A16AF4"/>
    <w:rsid w:val="00A51DF8"/>
    <w:rsid w:val="00A753A3"/>
    <w:rsid w:val="00A77774"/>
    <w:rsid w:val="00A940ED"/>
    <w:rsid w:val="00AC7686"/>
    <w:rsid w:val="00AC77FE"/>
    <w:rsid w:val="00AD3814"/>
    <w:rsid w:val="00AE72DB"/>
    <w:rsid w:val="00AF2B6C"/>
    <w:rsid w:val="00B30722"/>
    <w:rsid w:val="00B420E2"/>
    <w:rsid w:val="00B628A9"/>
    <w:rsid w:val="00B6364D"/>
    <w:rsid w:val="00B736CB"/>
    <w:rsid w:val="00B8689F"/>
    <w:rsid w:val="00BA0C5E"/>
    <w:rsid w:val="00BA7209"/>
    <w:rsid w:val="00BB1F02"/>
    <w:rsid w:val="00BB40F6"/>
    <w:rsid w:val="00BC4441"/>
    <w:rsid w:val="00BD16A9"/>
    <w:rsid w:val="00BE6855"/>
    <w:rsid w:val="00BE6F1A"/>
    <w:rsid w:val="00C1363A"/>
    <w:rsid w:val="00C358FC"/>
    <w:rsid w:val="00C63B6B"/>
    <w:rsid w:val="00C70D85"/>
    <w:rsid w:val="00C92886"/>
    <w:rsid w:val="00C968BF"/>
    <w:rsid w:val="00CB2104"/>
    <w:rsid w:val="00CC70D5"/>
    <w:rsid w:val="00CF1DA4"/>
    <w:rsid w:val="00D30ADC"/>
    <w:rsid w:val="00D36160"/>
    <w:rsid w:val="00D362C7"/>
    <w:rsid w:val="00D418E0"/>
    <w:rsid w:val="00D523F9"/>
    <w:rsid w:val="00D60947"/>
    <w:rsid w:val="00DB39CA"/>
    <w:rsid w:val="00DB4BAB"/>
    <w:rsid w:val="00DB56D5"/>
    <w:rsid w:val="00DD377B"/>
    <w:rsid w:val="00DD3A91"/>
    <w:rsid w:val="00DF03F1"/>
    <w:rsid w:val="00E47CF6"/>
    <w:rsid w:val="00E51202"/>
    <w:rsid w:val="00E7049E"/>
    <w:rsid w:val="00E831C5"/>
    <w:rsid w:val="00E9332F"/>
    <w:rsid w:val="00E959DA"/>
    <w:rsid w:val="00EA796E"/>
    <w:rsid w:val="00EB3E8B"/>
    <w:rsid w:val="00ED2C20"/>
    <w:rsid w:val="00EE1AFA"/>
    <w:rsid w:val="00EF5CD7"/>
    <w:rsid w:val="00EF5D9F"/>
    <w:rsid w:val="00F06A1E"/>
    <w:rsid w:val="00F11340"/>
    <w:rsid w:val="00F4151B"/>
    <w:rsid w:val="00F51E8E"/>
    <w:rsid w:val="00F752F3"/>
    <w:rsid w:val="00F9191D"/>
    <w:rsid w:val="00FA1741"/>
    <w:rsid w:val="01907DB4"/>
    <w:rsid w:val="01C016D3"/>
    <w:rsid w:val="01F84970"/>
    <w:rsid w:val="02B5E21B"/>
    <w:rsid w:val="03136223"/>
    <w:rsid w:val="033396C8"/>
    <w:rsid w:val="03350056"/>
    <w:rsid w:val="040E225E"/>
    <w:rsid w:val="04EA28D3"/>
    <w:rsid w:val="04FB6873"/>
    <w:rsid w:val="06489532"/>
    <w:rsid w:val="065C8989"/>
    <w:rsid w:val="06770FEF"/>
    <w:rsid w:val="069C1748"/>
    <w:rsid w:val="06A23992"/>
    <w:rsid w:val="0809B6E6"/>
    <w:rsid w:val="08375E54"/>
    <w:rsid w:val="087E6A10"/>
    <w:rsid w:val="08F744E9"/>
    <w:rsid w:val="0A234A30"/>
    <w:rsid w:val="0B4B77CF"/>
    <w:rsid w:val="0D72E2AB"/>
    <w:rsid w:val="0D995B40"/>
    <w:rsid w:val="0E63F506"/>
    <w:rsid w:val="0F074E3B"/>
    <w:rsid w:val="1031E667"/>
    <w:rsid w:val="1059C18A"/>
    <w:rsid w:val="10999165"/>
    <w:rsid w:val="13F4CEF3"/>
    <w:rsid w:val="13F5A272"/>
    <w:rsid w:val="14581C5B"/>
    <w:rsid w:val="15DBB2DB"/>
    <w:rsid w:val="163B310F"/>
    <w:rsid w:val="177045A2"/>
    <w:rsid w:val="17850B49"/>
    <w:rsid w:val="17E526BE"/>
    <w:rsid w:val="180B8DF7"/>
    <w:rsid w:val="18611E89"/>
    <w:rsid w:val="18699F63"/>
    <w:rsid w:val="18731897"/>
    <w:rsid w:val="18876C11"/>
    <w:rsid w:val="189DBE8D"/>
    <w:rsid w:val="18F2BDC5"/>
    <w:rsid w:val="19573DB4"/>
    <w:rsid w:val="1A2E3971"/>
    <w:rsid w:val="1B566F33"/>
    <w:rsid w:val="1B9D9D3A"/>
    <w:rsid w:val="1BACDBB5"/>
    <w:rsid w:val="1BCE166C"/>
    <w:rsid w:val="1BD332A4"/>
    <w:rsid w:val="1D371E5D"/>
    <w:rsid w:val="1D458B6B"/>
    <w:rsid w:val="1DF1567C"/>
    <w:rsid w:val="1F7C54A6"/>
    <w:rsid w:val="1F9A321B"/>
    <w:rsid w:val="21654681"/>
    <w:rsid w:val="21B618A7"/>
    <w:rsid w:val="22B2A2A5"/>
    <w:rsid w:val="254AE591"/>
    <w:rsid w:val="25E38B0B"/>
    <w:rsid w:val="265C82E6"/>
    <w:rsid w:val="276262B7"/>
    <w:rsid w:val="283BD7B2"/>
    <w:rsid w:val="28461F34"/>
    <w:rsid w:val="2874779A"/>
    <w:rsid w:val="28B7800F"/>
    <w:rsid w:val="28D4E241"/>
    <w:rsid w:val="28FC04F1"/>
    <w:rsid w:val="296B9CA8"/>
    <w:rsid w:val="29F436EF"/>
    <w:rsid w:val="29FD6E49"/>
    <w:rsid w:val="2A7BCB39"/>
    <w:rsid w:val="2ACF113B"/>
    <w:rsid w:val="2C68F7DB"/>
    <w:rsid w:val="2CDDBA9E"/>
    <w:rsid w:val="2D1223AE"/>
    <w:rsid w:val="2D1DA93E"/>
    <w:rsid w:val="2DA54B62"/>
    <w:rsid w:val="2DC32348"/>
    <w:rsid w:val="2E614048"/>
    <w:rsid w:val="2F80DA2F"/>
    <w:rsid w:val="2FD13FBD"/>
    <w:rsid w:val="30AD1578"/>
    <w:rsid w:val="30E1013B"/>
    <w:rsid w:val="310E10CB"/>
    <w:rsid w:val="336156C1"/>
    <w:rsid w:val="33CFEA01"/>
    <w:rsid w:val="34640E10"/>
    <w:rsid w:val="34D90720"/>
    <w:rsid w:val="357B8A46"/>
    <w:rsid w:val="36733B1A"/>
    <w:rsid w:val="3683025A"/>
    <w:rsid w:val="372CF510"/>
    <w:rsid w:val="38585240"/>
    <w:rsid w:val="385C08F4"/>
    <w:rsid w:val="391F8840"/>
    <w:rsid w:val="3924CEBE"/>
    <w:rsid w:val="3934099D"/>
    <w:rsid w:val="39C5093D"/>
    <w:rsid w:val="3A139B13"/>
    <w:rsid w:val="3A38DA48"/>
    <w:rsid w:val="3A77EB25"/>
    <w:rsid w:val="3B43467F"/>
    <w:rsid w:val="3CEDC886"/>
    <w:rsid w:val="3F144966"/>
    <w:rsid w:val="3FACA116"/>
    <w:rsid w:val="3FB3D556"/>
    <w:rsid w:val="3FB5A6F2"/>
    <w:rsid w:val="3FED82C5"/>
    <w:rsid w:val="4087D50D"/>
    <w:rsid w:val="40AB36CC"/>
    <w:rsid w:val="427080DC"/>
    <w:rsid w:val="42B60070"/>
    <w:rsid w:val="42C35C99"/>
    <w:rsid w:val="44010A37"/>
    <w:rsid w:val="447596F9"/>
    <w:rsid w:val="44E3003D"/>
    <w:rsid w:val="45129B2A"/>
    <w:rsid w:val="45165648"/>
    <w:rsid w:val="45472AEC"/>
    <w:rsid w:val="45E28A0A"/>
    <w:rsid w:val="4639D1C9"/>
    <w:rsid w:val="470B67BC"/>
    <w:rsid w:val="47702E82"/>
    <w:rsid w:val="48067B6C"/>
    <w:rsid w:val="48EB295C"/>
    <w:rsid w:val="49B40A7A"/>
    <w:rsid w:val="4B0916F9"/>
    <w:rsid w:val="4B2AC848"/>
    <w:rsid w:val="4CADB7F6"/>
    <w:rsid w:val="4D1DE904"/>
    <w:rsid w:val="4D738EE7"/>
    <w:rsid w:val="4D843634"/>
    <w:rsid w:val="4F647B1B"/>
    <w:rsid w:val="4FD174E9"/>
    <w:rsid w:val="503034FF"/>
    <w:rsid w:val="5052D030"/>
    <w:rsid w:val="5073F103"/>
    <w:rsid w:val="5074172F"/>
    <w:rsid w:val="53223177"/>
    <w:rsid w:val="5414B025"/>
    <w:rsid w:val="5458EEC0"/>
    <w:rsid w:val="551C6C46"/>
    <w:rsid w:val="55F687F8"/>
    <w:rsid w:val="56AA4050"/>
    <w:rsid w:val="580B2243"/>
    <w:rsid w:val="5831F7BE"/>
    <w:rsid w:val="58EAC183"/>
    <w:rsid w:val="5915B324"/>
    <w:rsid w:val="5A43011C"/>
    <w:rsid w:val="5A7EC334"/>
    <w:rsid w:val="5ACAF865"/>
    <w:rsid w:val="5B14C51C"/>
    <w:rsid w:val="5D07D94E"/>
    <w:rsid w:val="5E475CE4"/>
    <w:rsid w:val="5ED9DB67"/>
    <w:rsid w:val="5F9C0F27"/>
    <w:rsid w:val="5F9D4A4B"/>
    <w:rsid w:val="601CA500"/>
    <w:rsid w:val="603A94FC"/>
    <w:rsid w:val="61EC83E2"/>
    <w:rsid w:val="6296DE22"/>
    <w:rsid w:val="64155A1B"/>
    <w:rsid w:val="6477BE4E"/>
    <w:rsid w:val="6509BE3A"/>
    <w:rsid w:val="6545D14C"/>
    <w:rsid w:val="65DDC85F"/>
    <w:rsid w:val="664C3C81"/>
    <w:rsid w:val="66F62F09"/>
    <w:rsid w:val="6741222C"/>
    <w:rsid w:val="676105BF"/>
    <w:rsid w:val="67E72245"/>
    <w:rsid w:val="67E9E83D"/>
    <w:rsid w:val="6922D694"/>
    <w:rsid w:val="69A179C0"/>
    <w:rsid w:val="6AE33D11"/>
    <w:rsid w:val="6AE7AD42"/>
    <w:rsid w:val="6CEDD71C"/>
    <w:rsid w:val="6D873ACD"/>
    <w:rsid w:val="6DD692E7"/>
    <w:rsid w:val="7035A68F"/>
    <w:rsid w:val="708713D1"/>
    <w:rsid w:val="71F8EA6F"/>
    <w:rsid w:val="7208B1C7"/>
    <w:rsid w:val="729D8B2C"/>
    <w:rsid w:val="7340D068"/>
    <w:rsid w:val="73600CCB"/>
    <w:rsid w:val="741693BC"/>
    <w:rsid w:val="7521AFC3"/>
    <w:rsid w:val="75779B2C"/>
    <w:rsid w:val="76F1BB64"/>
    <w:rsid w:val="77B7ABCA"/>
    <w:rsid w:val="780C5860"/>
    <w:rsid w:val="7A0AD095"/>
    <w:rsid w:val="7ACB2C9B"/>
    <w:rsid w:val="7B3688C8"/>
    <w:rsid w:val="7B50B5D5"/>
    <w:rsid w:val="7BEC5B1E"/>
    <w:rsid w:val="7D0B6596"/>
    <w:rsid w:val="7D5CA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8FEFB"/>
  <w15:chartTrackingRefBased/>
  <w15:docId w15:val="{AA59057C-DDD9-4DD5-B0BD-7B306A971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940ED"/>
  </w:style>
  <w:style w:type="paragraph" w:styleId="Heading1">
    <w:name w:val="Heading 1"/>
    <w:basedOn w:val="Normal"/>
    <w:next w:val="Normal"/>
    <w:uiPriority w:val="9"/>
    <w:qFormat/>
    <w:rsid w:val="002E2C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E2C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E2C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E2C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E2C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E2C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2E2C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2E2C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2E2C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1">
    <w:name w:val="Title Char1"/>
    <w:basedOn w:val="DefaultParagraphFont"/>
    <w:uiPriority w:val="10"/>
    <w:rsid w:val="00F919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1">
    <w:name w:val="Subtitle Char1"/>
    <w:basedOn w:val="DefaultParagraphFont"/>
    <w:uiPriority w:val="11"/>
    <w:rsid w:val="00F919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1">
    <w:name w:val="Quote Char1"/>
    <w:basedOn w:val="DefaultParagraphFont"/>
    <w:uiPriority w:val="29"/>
    <w:rsid w:val="00F9191D"/>
    <w:rPr>
      <w:i/>
      <w:iCs/>
      <w:color w:val="404040" w:themeColor="text1" w:themeTint="BF"/>
    </w:rPr>
  </w:style>
  <w:style w:type="character" w:customStyle="1" w:styleId="IntenseQuoteChar1">
    <w:name w:val="Intense Quote Char1"/>
    <w:basedOn w:val="DefaultParagraphFont"/>
    <w:uiPriority w:val="30"/>
    <w:rsid w:val="00F9191D"/>
    <w:rPr>
      <w:i/>
      <w:iCs/>
      <w:color w:val="0F4761" w:themeColor="accent1" w:themeShade="BF"/>
    </w:rPr>
  </w:style>
  <w:style w:type="paragraph" w:styleId="ListParagraph">
    <w:name w:val="List Paragraph"/>
    <w:basedOn w:val="Normal"/>
    <w:uiPriority w:val="34"/>
    <w:qFormat/>
    <w:rsid w:val="002E2C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C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C4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A79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96E"/>
    <w:rPr>
      <w:color w:val="605E5C"/>
      <w:shd w:val="clear" w:color="auto" w:fill="E1DFDD"/>
    </w:rPr>
  </w:style>
  <w:style w:type="paragraph" w:styleId="NormalWeb">
    <w:name w:val="Normal (Web)"/>
    <w:basedOn w:val="Normal"/>
    <w:unhideWhenUsed/>
    <w:rsid w:val="00386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character" w:styleId="Strong">
    <w:name w:val="Strong"/>
    <w:basedOn w:val="DefaultParagraphFont"/>
    <w:uiPriority w:val="22"/>
    <w:qFormat/>
    <w:rsid w:val="0038605E"/>
    <w:rPr>
      <w:b/>
      <w:bCs/>
    </w:rPr>
  </w:style>
  <w:style w:type="table" w:styleId="TableGrid">
    <w:name w:val="Table Grid"/>
    <w:basedOn w:val="TableNormal"/>
    <w:uiPriority w:val="39"/>
    <w:rsid w:val="00C70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uiPriority w:val="9"/>
    <w:rsid w:val="00B736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uiPriority w:val="9"/>
    <w:semiHidden/>
    <w:rsid w:val="00B736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uiPriority w:val="9"/>
    <w:semiHidden/>
    <w:rsid w:val="00B736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uiPriority w:val="9"/>
    <w:semiHidden/>
    <w:rsid w:val="00B736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uiPriority w:val="9"/>
    <w:semiHidden/>
    <w:rsid w:val="00B736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uiPriority w:val="9"/>
    <w:semiHidden/>
    <w:rsid w:val="00B736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uiPriority w:val="9"/>
    <w:semiHidden/>
    <w:rsid w:val="00B736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uiPriority w:val="9"/>
    <w:semiHidden/>
    <w:rsid w:val="00B736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uiPriority w:val="9"/>
    <w:semiHidden/>
    <w:rsid w:val="00B736CB"/>
    <w:rPr>
      <w:rFonts w:eastAsiaTheme="majorEastAsia" w:cstheme="majorBidi"/>
      <w:color w:val="272727" w:themeColor="text1" w:themeTint="D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rayan3-4/Proyecto-A-Hui-Hou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1652</Words>
  <Characters>9088</Characters>
  <Application>Microsoft Office Word</Application>
  <DocSecurity>0</DocSecurity>
  <Lines>75</Lines>
  <Paragraphs>21</Paragraphs>
  <ScaleCrop>false</ScaleCrop>
  <Company/>
  <LinksUpToDate>false</LinksUpToDate>
  <CharactersWithSpaces>10719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GUSTAVO ARENGAS VIRGUEZ</dc:creator>
  <cp:keywords/>
  <dc:description/>
  <cp:lastModifiedBy>LAURA GABRIELA BALCAZAR CARDOZO</cp:lastModifiedBy>
  <cp:revision>2</cp:revision>
  <dcterms:created xsi:type="dcterms:W3CDTF">2025-09-06T04:51:00Z</dcterms:created>
  <dcterms:modified xsi:type="dcterms:W3CDTF">2025-09-06T04:51:00Z</dcterms:modified>
</cp:coreProperties>
</file>